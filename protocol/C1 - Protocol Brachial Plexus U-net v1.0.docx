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DA858" w14:textId="77777777" w:rsidR="00D46878" w:rsidRPr="003D67D7" w:rsidRDefault="00D46878" w:rsidP="00193456">
      <w:pPr>
        <w:spacing w:line="360" w:lineRule="auto"/>
        <w:rPr>
          <w:lang w:val="en-US"/>
        </w:rPr>
      </w:pPr>
    </w:p>
    <w:p w14:paraId="265037E0" w14:textId="77777777" w:rsidR="00D46878" w:rsidRPr="003D67D7" w:rsidRDefault="00D46878" w:rsidP="00193456">
      <w:pPr>
        <w:spacing w:line="360" w:lineRule="auto"/>
        <w:rPr>
          <w:lang w:val="en-US"/>
        </w:rPr>
      </w:pPr>
    </w:p>
    <w:p w14:paraId="6E7C422C" w14:textId="77777777" w:rsidR="00D46878" w:rsidRPr="003D67D7" w:rsidRDefault="00D46878" w:rsidP="00193456">
      <w:pPr>
        <w:spacing w:line="360" w:lineRule="auto"/>
        <w:rPr>
          <w:lang w:val="en-US"/>
        </w:rPr>
      </w:pPr>
    </w:p>
    <w:p w14:paraId="10B373BA" w14:textId="47327794" w:rsidR="00D46878" w:rsidRPr="003D67D7" w:rsidRDefault="00D46878" w:rsidP="00193456">
      <w:pPr>
        <w:spacing w:line="360" w:lineRule="auto"/>
        <w:rPr>
          <w:lang w:val="en-US"/>
        </w:rPr>
      </w:pPr>
    </w:p>
    <w:p w14:paraId="4F6B6104" w14:textId="37D68AF6" w:rsidR="00D46878" w:rsidRPr="003D67D7" w:rsidRDefault="00D46878" w:rsidP="00193456">
      <w:pPr>
        <w:spacing w:line="360" w:lineRule="auto"/>
        <w:rPr>
          <w:lang w:val="en-US"/>
        </w:rPr>
      </w:pPr>
    </w:p>
    <w:p w14:paraId="6575A400" w14:textId="2B2825E8" w:rsidR="00D46878" w:rsidRPr="003D67D7" w:rsidRDefault="00D46878" w:rsidP="00193456">
      <w:pPr>
        <w:spacing w:line="360" w:lineRule="auto"/>
        <w:rPr>
          <w:lang w:val="en-US"/>
        </w:rPr>
      </w:pPr>
    </w:p>
    <w:p w14:paraId="323FA208" w14:textId="3E085DFC" w:rsidR="00732C78" w:rsidRPr="00732C78" w:rsidRDefault="00732C78" w:rsidP="00732C78">
      <w:pPr>
        <w:spacing w:line="360" w:lineRule="auto"/>
        <w:jc w:val="center"/>
        <w:rPr>
          <w:b/>
          <w:bCs/>
          <w:sz w:val="40"/>
          <w:szCs w:val="40"/>
          <w:lang w:val="en-GB"/>
        </w:rPr>
      </w:pPr>
      <w:r w:rsidRPr="00732C78">
        <w:rPr>
          <w:b/>
          <w:bCs/>
          <w:sz w:val="40"/>
          <w:szCs w:val="40"/>
          <w:lang w:val="en-GB"/>
        </w:rPr>
        <w:t xml:space="preserve">Brachial plexus segmentation on ultrasound imaging </w:t>
      </w:r>
      <w:r w:rsidR="00253C2C">
        <w:rPr>
          <w:b/>
          <w:bCs/>
          <w:sz w:val="40"/>
          <w:szCs w:val="40"/>
          <w:lang w:val="en-GB"/>
        </w:rPr>
        <w:t>with</w:t>
      </w:r>
      <w:r w:rsidRPr="00732C78">
        <w:rPr>
          <w:b/>
          <w:bCs/>
          <w:sz w:val="40"/>
          <w:szCs w:val="40"/>
          <w:lang w:val="en-GB"/>
        </w:rPr>
        <w:t xml:space="preserve"> a deep learning model for neuraxial blockade</w:t>
      </w:r>
    </w:p>
    <w:p w14:paraId="74DBD942" w14:textId="3BF53994" w:rsidR="00F94926" w:rsidRPr="003D67D7" w:rsidRDefault="00F94926" w:rsidP="009F1DB9">
      <w:pPr>
        <w:spacing w:line="360" w:lineRule="auto"/>
        <w:jc w:val="center"/>
        <w:rPr>
          <w:b/>
          <w:sz w:val="40"/>
          <w:szCs w:val="40"/>
          <w:lang w:val="en-US"/>
        </w:rPr>
      </w:pPr>
    </w:p>
    <w:p w14:paraId="222D8E3C" w14:textId="463B6FB8" w:rsidR="00F94926" w:rsidRDefault="00F94926" w:rsidP="009F1DB9">
      <w:pPr>
        <w:spacing w:line="360" w:lineRule="auto"/>
        <w:jc w:val="center"/>
        <w:rPr>
          <w:b/>
          <w:sz w:val="20"/>
          <w:szCs w:val="20"/>
          <w:lang w:val="en-US"/>
        </w:rPr>
      </w:pPr>
    </w:p>
    <w:p w14:paraId="5B3B02C5" w14:textId="77777777" w:rsidR="00C76358" w:rsidRPr="003D67D7" w:rsidRDefault="00C76358" w:rsidP="009F1DB9">
      <w:pPr>
        <w:spacing w:line="360" w:lineRule="auto"/>
        <w:jc w:val="center"/>
        <w:rPr>
          <w:b/>
          <w:sz w:val="40"/>
          <w:szCs w:val="40"/>
          <w:lang w:val="en-US"/>
        </w:rPr>
      </w:pPr>
    </w:p>
    <w:p w14:paraId="65A88F14" w14:textId="77777777" w:rsidR="00F94926" w:rsidRPr="003D67D7" w:rsidRDefault="00F94926" w:rsidP="009F1DB9">
      <w:pPr>
        <w:spacing w:line="360" w:lineRule="auto"/>
        <w:jc w:val="center"/>
        <w:rPr>
          <w:b/>
          <w:sz w:val="40"/>
          <w:szCs w:val="40"/>
          <w:lang w:val="en-US"/>
        </w:rPr>
      </w:pPr>
    </w:p>
    <w:p w14:paraId="2384CBAD" w14:textId="77777777" w:rsidR="009F1DB9" w:rsidRPr="003D67D7" w:rsidRDefault="00D46878" w:rsidP="009F1DB9">
      <w:pPr>
        <w:spacing w:line="360" w:lineRule="auto"/>
        <w:jc w:val="center"/>
        <w:rPr>
          <w:b/>
          <w:sz w:val="40"/>
          <w:szCs w:val="40"/>
          <w:lang w:val="en-US"/>
        </w:rPr>
      </w:pPr>
      <w:r w:rsidRPr="003D67D7">
        <w:rPr>
          <w:b/>
          <w:sz w:val="40"/>
          <w:szCs w:val="40"/>
          <w:lang w:val="en-US"/>
        </w:rPr>
        <w:t>RESEARCH PROTOCOL</w:t>
      </w:r>
    </w:p>
    <w:p w14:paraId="117D15C0" w14:textId="77777777" w:rsidR="00F94926" w:rsidRPr="003D67D7" w:rsidRDefault="00F94926" w:rsidP="009F1DB9">
      <w:pPr>
        <w:spacing w:line="360" w:lineRule="auto"/>
        <w:jc w:val="center"/>
        <w:rPr>
          <w:b/>
          <w:sz w:val="28"/>
          <w:szCs w:val="28"/>
          <w:lang w:val="en-US"/>
        </w:rPr>
      </w:pPr>
    </w:p>
    <w:p w14:paraId="06B82B3D" w14:textId="01E6392E" w:rsidR="00F94926" w:rsidRPr="003D67D7" w:rsidRDefault="00F94926" w:rsidP="009F1DB9">
      <w:pPr>
        <w:spacing w:line="360" w:lineRule="auto"/>
        <w:jc w:val="center"/>
        <w:rPr>
          <w:b/>
          <w:sz w:val="28"/>
          <w:szCs w:val="28"/>
          <w:lang w:val="en-US"/>
        </w:rPr>
      </w:pPr>
    </w:p>
    <w:p w14:paraId="625F7762" w14:textId="2081879A" w:rsidR="00F94926" w:rsidRPr="003D67D7" w:rsidRDefault="00F94926" w:rsidP="009F1DB9">
      <w:pPr>
        <w:spacing w:line="360" w:lineRule="auto"/>
        <w:jc w:val="center"/>
        <w:rPr>
          <w:b/>
          <w:sz w:val="28"/>
          <w:szCs w:val="28"/>
          <w:lang w:val="en-US"/>
        </w:rPr>
      </w:pPr>
    </w:p>
    <w:p w14:paraId="0373DB99" w14:textId="77777777" w:rsidR="00F94926" w:rsidRPr="003D67D7" w:rsidRDefault="00F94926" w:rsidP="009F1DB9">
      <w:pPr>
        <w:spacing w:line="360" w:lineRule="auto"/>
        <w:jc w:val="center"/>
        <w:rPr>
          <w:b/>
          <w:sz w:val="28"/>
          <w:szCs w:val="28"/>
          <w:lang w:val="en-US"/>
        </w:rPr>
      </w:pPr>
    </w:p>
    <w:p w14:paraId="0EBC2CC4" w14:textId="77777777" w:rsidR="00F94926" w:rsidRPr="003D67D7" w:rsidRDefault="00F94926" w:rsidP="009F1DB9">
      <w:pPr>
        <w:spacing w:line="360" w:lineRule="auto"/>
        <w:jc w:val="center"/>
        <w:rPr>
          <w:b/>
          <w:sz w:val="28"/>
          <w:szCs w:val="28"/>
          <w:lang w:val="en-US"/>
        </w:rPr>
      </w:pPr>
    </w:p>
    <w:p w14:paraId="2A030705" w14:textId="77777777" w:rsidR="00F94926" w:rsidRPr="003D67D7" w:rsidRDefault="00F94926" w:rsidP="009F1DB9">
      <w:pPr>
        <w:spacing w:line="360" w:lineRule="auto"/>
        <w:jc w:val="center"/>
        <w:rPr>
          <w:b/>
          <w:sz w:val="28"/>
          <w:szCs w:val="28"/>
          <w:lang w:val="en-US"/>
        </w:rPr>
      </w:pPr>
    </w:p>
    <w:p w14:paraId="513126C1" w14:textId="77777777" w:rsidR="00F94926" w:rsidRPr="003D67D7" w:rsidRDefault="00F94926" w:rsidP="009F1DB9">
      <w:pPr>
        <w:spacing w:line="360" w:lineRule="auto"/>
        <w:jc w:val="center"/>
        <w:rPr>
          <w:b/>
          <w:sz w:val="28"/>
          <w:szCs w:val="28"/>
          <w:lang w:val="en-US"/>
        </w:rPr>
      </w:pPr>
    </w:p>
    <w:p w14:paraId="09282877" w14:textId="77777777" w:rsidR="00F94926" w:rsidRPr="003D67D7" w:rsidRDefault="00F94926" w:rsidP="009F1DB9">
      <w:pPr>
        <w:spacing w:line="360" w:lineRule="auto"/>
        <w:jc w:val="center"/>
        <w:rPr>
          <w:b/>
          <w:sz w:val="28"/>
          <w:szCs w:val="28"/>
          <w:lang w:val="en-US"/>
        </w:rPr>
      </w:pPr>
    </w:p>
    <w:p w14:paraId="64A51AF8" w14:textId="77777777" w:rsidR="00F94926" w:rsidRPr="003D67D7" w:rsidRDefault="00F94926" w:rsidP="009F1DB9">
      <w:pPr>
        <w:spacing w:line="360" w:lineRule="auto"/>
        <w:jc w:val="center"/>
        <w:rPr>
          <w:b/>
          <w:sz w:val="28"/>
          <w:szCs w:val="28"/>
          <w:lang w:val="en-US"/>
        </w:rPr>
      </w:pPr>
    </w:p>
    <w:p w14:paraId="4779E2EA" w14:textId="77777777" w:rsidR="00F94926" w:rsidRPr="003D67D7" w:rsidRDefault="00F94926" w:rsidP="000F6D4F">
      <w:pPr>
        <w:spacing w:line="360" w:lineRule="auto"/>
        <w:rPr>
          <w:b/>
          <w:sz w:val="28"/>
          <w:szCs w:val="28"/>
          <w:lang w:val="en-US"/>
        </w:rPr>
      </w:pPr>
    </w:p>
    <w:p w14:paraId="38866671" w14:textId="5A3BDA66" w:rsidR="00E52637" w:rsidRPr="003D67D7" w:rsidRDefault="00244185" w:rsidP="009F1DB9">
      <w:pPr>
        <w:spacing w:line="360" w:lineRule="auto"/>
        <w:jc w:val="center"/>
        <w:rPr>
          <w:b/>
          <w:sz w:val="28"/>
          <w:szCs w:val="28"/>
          <w:lang w:val="en-US"/>
        </w:rPr>
      </w:pPr>
      <w:r w:rsidRPr="003D67D7">
        <w:rPr>
          <w:b/>
          <w:sz w:val="28"/>
          <w:szCs w:val="28"/>
          <w:lang w:val="en-US"/>
        </w:rPr>
        <w:t xml:space="preserve">Version </w:t>
      </w:r>
      <w:r w:rsidR="007D3F9C">
        <w:rPr>
          <w:b/>
          <w:sz w:val="28"/>
          <w:szCs w:val="28"/>
          <w:lang w:val="en-US"/>
        </w:rPr>
        <w:t>1.</w:t>
      </w:r>
      <w:r w:rsidR="00782D3C">
        <w:rPr>
          <w:b/>
          <w:sz w:val="28"/>
          <w:szCs w:val="28"/>
          <w:lang w:val="en-US"/>
        </w:rPr>
        <w:t>0</w:t>
      </w:r>
      <w:r w:rsidR="00C76358">
        <w:rPr>
          <w:b/>
          <w:sz w:val="28"/>
          <w:szCs w:val="28"/>
          <w:lang w:val="en-US"/>
        </w:rPr>
        <w:t xml:space="preserve"> (</w:t>
      </w:r>
      <w:r w:rsidR="001B10DE">
        <w:rPr>
          <w:b/>
          <w:sz w:val="28"/>
          <w:szCs w:val="28"/>
          <w:lang w:val="en-US"/>
        </w:rPr>
        <w:t>26</w:t>
      </w:r>
      <w:r w:rsidR="00F23F20">
        <w:rPr>
          <w:b/>
          <w:sz w:val="28"/>
          <w:szCs w:val="28"/>
          <w:lang w:val="en-US"/>
        </w:rPr>
        <w:t>-</w:t>
      </w:r>
      <w:r w:rsidR="008744F4">
        <w:rPr>
          <w:b/>
          <w:sz w:val="28"/>
          <w:szCs w:val="28"/>
          <w:lang w:val="en-US"/>
        </w:rPr>
        <w:t>0</w:t>
      </w:r>
      <w:r w:rsidR="00782D3C">
        <w:rPr>
          <w:b/>
          <w:sz w:val="28"/>
          <w:szCs w:val="28"/>
          <w:lang w:val="en-US"/>
        </w:rPr>
        <w:t>1</w:t>
      </w:r>
      <w:r w:rsidR="003F4183" w:rsidRPr="003D67D7">
        <w:rPr>
          <w:b/>
          <w:sz w:val="28"/>
          <w:szCs w:val="28"/>
          <w:lang w:val="en-US"/>
        </w:rPr>
        <w:t>-</w:t>
      </w:r>
      <w:r w:rsidR="00782D3C">
        <w:rPr>
          <w:b/>
          <w:sz w:val="28"/>
          <w:szCs w:val="28"/>
          <w:lang w:val="en-US"/>
        </w:rPr>
        <w:t>2021</w:t>
      </w:r>
      <w:r w:rsidR="003F4183" w:rsidRPr="003D67D7">
        <w:rPr>
          <w:b/>
          <w:sz w:val="28"/>
          <w:szCs w:val="28"/>
          <w:lang w:val="en-US"/>
        </w:rPr>
        <w:t>)</w:t>
      </w:r>
    </w:p>
    <w:p w14:paraId="18B62598" w14:textId="77777777" w:rsidR="00C338E2" w:rsidRPr="00C338E2" w:rsidRDefault="00193456" w:rsidP="00C338E2">
      <w:pPr>
        <w:spacing w:line="360" w:lineRule="auto"/>
        <w:rPr>
          <w:b/>
          <w:bCs/>
          <w:sz w:val="20"/>
          <w:lang w:val="en-GB"/>
        </w:rPr>
      </w:pPr>
      <w:r w:rsidRPr="003D67D7">
        <w:rPr>
          <w:lang w:val="en-US"/>
        </w:rPr>
        <w:br w:type="page"/>
      </w:r>
    </w:p>
    <w:p w14:paraId="1A00B37D" w14:textId="7FF2C98A" w:rsidR="002A0840" w:rsidRPr="00C76358" w:rsidRDefault="00C338E2" w:rsidP="002A0840">
      <w:pPr>
        <w:spacing w:line="360" w:lineRule="auto"/>
        <w:rPr>
          <w:b/>
          <w:sz w:val="20"/>
          <w:lang w:val="en-GB"/>
        </w:rPr>
      </w:pPr>
      <w:r w:rsidRPr="00732C78">
        <w:rPr>
          <w:b/>
          <w:bCs/>
          <w:sz w:val="20"/>
          <w:lang w:val="en-GB"/>
        </w:rPr>
        <w:lastRenderedPageBreak/>
        <w:t xml:space="preserve">Brachial plexus segmentation on ultrasound imaging </w:t>
      </w:r>
      <w:r w:rsidRPr="00C338E2">
        <w:rPr>
          <w:b/>
          <w:bCs/>
          <w:sz w:val="20"/>
          <w:lang w:val="en-GB"/>
        </w:rPr>
        <w:t>with</w:t>
      </w:r>
      <w:r w:rsidRPr="00732C78">
        <w:rPr>
          <w:b/>
          <w:bCs/>
          <w:sz w:val="20"/>
          <w:lang w:val="en-GB"/>
        </w:rPr>
        <w:t xml:space="preserve"> a deep learning model for neuraxial blockade</w:t>
      </w:r>
    </w:p>
    <w:p w14:paraId="27F27284" w14:textId="77777777" w:rsidR="002D68AC" w:rsidRPr="003D67D7" w:rsidRDefault="002D68AC" w:rsidP="00634D7B">
      <w:pPr>
        <w:tabs>
          <w:tab w:val="clear" w:pos="284"/>
          <w:tab w:val="clear" w:pos="1701"/>
        </w:tabs>
        <w:spacing w:line="360" w:lineRule="auto"/>
        <w:rPr>
          <w:rFonts w:cs="Arial"/>
          <w:lang w:val="en-US"/>
        </w:rPr>
      </w:pPr>
    </w:p>
    <w:tbl>
      <w:tblPr>
        <w:tblW w:w="9212" w:type="dxa"/>
        <w:tblCellMar>
          <w:top w:w="57" w:type="dxa"/>
          <w:left w:w="57" w:type="dxa"/>
          <w:right w:w="57" w:type="dxa"/>
        </w:tblCellMar>
        <w:tblLook w:val="01E0" w:firstRow="1" w:lastRow="1" w:firstColumn="1" w:lastColumn="1" w:noHBand="0" w:noVBand="0"/>
      </w:tblPr>
      <w:tblGrid>
        <w:gridCol w:w="3708"/>
        <w:gridCol w:w="5504"/>
      </w:tblGrid>
      <w:tr w:rsidR="002A0840" w:rsidRPr="003D67D7" w14:paraId="43B1C7E9" w14:textId="77777777" w:rsidTr="001B10DE">
        <w:trPr>
          <w:trHeight w:val="170"/>
        </w:trPr>
        <w:tc>
          <w:tcPr>
            <w:tcW w:w="3708" w:type="dxa"/>
            <w:tcBorders>
              <w:top w:val="single" w:sz="4" w:space="0" w:color="auto"/>
              <w:left w:val="single" w:sz="4" w:space="0" w:color="auto"/>
              <w:bottom w:val="single" w:sz="4" w:space="0" w:color="auto"/>
              <w:right w:val="nil"/>
            </w:tcBorders>
          </w:tcPr>
          <w:p w14:paraId="1B1FFCF5"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Short title</w:t>
            </w:r>
          </w:p>
        </w:tc>
        <w:tc>
          <w:tcPr>
            <w:tcW w:w="5499" w:type="dxa"/>
            <w:tcBorders>
              <w:top w:val="single" w:sz="4" w:space="0" w:color="auto"/>
              <w:left w:val="nil"/>
              <w:bottom w:val="single" w:sz="4" w:space="0" w:color="auto"/>
              <w:right w:val="single" w:sz="4" w:space="0" w:color="auto"/>
            </w:tcBorders>
          </w:tcPr>
          <w:p w14:paraId="35381607" w14:textId="26134E41" w:rsidR="002A0840" w:rsidRPr="001B10DE" w:rsidRDefault="00255DDD" w:rsidP="001B10DE">
            <w:pPr>
              <w:tabs>
                <w:tab w:val="clear" w:pos="284"/>
                <w:tab w:val="clear" w:pos="1701"/>
              </w:tabs>
              <w:spacing w:after="120" w:line="240" w:lineRule="auto"/>
              <w:outlineLvl w:val="3"/>
              <w:rPr>
                <w:rFonts w:cs="Arial"/>
                <w:bCs/>
                <w:kern w:val="28"/>
                <w:sz w:val="20"/>
                <w:szCs w:val="20"/>
                <w:lang w:val="en-US"/>
              </w:rPr>
            </w:pPr>
            <w:r w:rsidRPr="001B10DE">
              <w:rPr>
                <w:rFonts w:cs="Arial"/>
                <w:bCs/>
                <w:kern w:val="28"/>
                <w:sz w:val="20"/>
                <w:szCs w:val="20"/>
                <w:lang w:val="en-US"/>
              </w:rPr>
              <w:t>Brachial plexus U-</w:t>
            </w:r>
            <w:r w:rsidR="001B10DE" w:rsidRPr="001B10DE">
              <w:rPr>
                <w:rFonts w:cs="Arial"/>
                <w:bCs/>
                <w:kern w:val="28"/>
                <w:sz w:val="20"/>
                <w:szCs w:val="20"/>
                <w:lang w:val="en-US"/>
              </w:rPr>
              <w:t>net</w:t>
            </w:r>
          </w:p>
        </w:tc>
      </w:tr>
      <w:tr w:rsidR="002A0840" w:rsidRPr="003D67D7" w14:paraId="12923477" w14:textId="77777777" w:rsidTr="001B10DE">
        <w:tc>
          <w:tcPr>
            <w:tcW w:w="3708" w:type="dxa"/>
            <w:tcBorders>
              <w:top w:val="single" w:sz="4" w:space="0" w:color="auto"/>
              <w:left w:val="single" w:sz="4" w:space="0" w:color="auto"/>
              <w:bottom w:val="single" w:sz="4" w:space="0" w:color="auto"/>
              <w:right w:val="nil"/>
            </w:tcBorders>
          </w:tcPr>
          <w:p w14:paraId="164F066C"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Version</w:t>
            </w:r>
          </w:p>
        </w:tc>
        <w:tc>
          <w:tcPr>
            <w:tcW w:w="5499" w:type="dxa"/>
            <w:tcBorders>
              <w:left w:val="nil"/>
              <w:bottom w:val="single" w:sz="4" w:space="0" w:color="auto"/>
              <w:right w:val="single" w:sz="4" w:space="0" w:color="auto"/>
            </w:tcBorders>
          </w:tcPr>
          <w:p w14:paraId="70B6095D" w14:textId="0B4A4302" w:rsidR="002A0840" w:rsidRPr="003D67D7" w:rsidRDefault="009679E1"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1</w:t>
            </w:r>
            <w:r w:rsidR="002A0840" w:rsidRPr="003D67D7">
              <w:rPr>
                <w:rFonts w:cs="Arial"/>
                <w:bCs/>
                <w:kern w:val="28"/>
                <w:sz w:val="20"/>
                <w:szCs w:val="20"/>
                <w:lang w:val="en-US"/>
              </w:rPr>
              <w:t>.</w:t>
            </w:r>
            <w:r w:rsidR="00782D3C">
              <w:rPr>
                <w:rFonts w:cs="Arial"/>
                <w:bCs/>
                <w:kern w:val="28"/>
                <w:sz w:val="20"/>
                <w:szCs w:val="20"/>
                <w:lang w:val="en-US"/>
              </w:rPr>
              <w:t>0</w:t>
            </w:r>
          </w:p>
        </w:tc>
      </w:tr>
      <w:tr w:rsidR="002A0840" w:rsidRPr="003D67D7" w14:paraId="5DDEBB1F" w14:textId="77777777" w:rsidTr="001B10DE">
        <w:tc>
          <w:tcPr>
            <w:tcW w:w="3708" w:type="dxa"/>
            <w:tcBorders>
              <w:top w:val="single" w:sz="4" w:space="0" w:color="auto"/>
              <w:left w:val="single" w:sz="4" w:space="0" w:color="auto"/>
              <w:bottom w:val="single" w:sz="4" w:space="0" w:color="auto"/>
              <w:right w:val="nil"/>
            </w:tcBorders>
          </w:tcPr>
          <w:p w14:paraId="0DF3807E" w14:textId="77777777" w:rsidR="002A0840" w:rsidRPr="003D67D7" w:rsidRDefault="002A0840" w:rsidP="001B10DE">
            <w:pPr>
              <w:tabs>
                <w:tab w:val="clear" w:pos="284"/>
                <w:tab w:val="clear" w:pos="1701"/>
              </w:tabs>
              <w:spacing w:after="120" w:line="240" w:lineRule="auto"/>
              <w:outlineLvl w:val="3"/>
              <w:rPr>
                <w:rFonts w:cs="Arial"/>
                <w:b/>
                <w:bCs/>
                <w:kern w:val="28"/>
                <w:sz w:val="20"/>
                <w:szCs w:val="20"/>
                <w:lang w:val="en-US"/>
              </w:rPr>
            </w:pPr>
            <w:r w:rsidRPr="003D67D7">
              <w:rPr>
                <w:rFonts w:cs="Arial"/>
                <w:b/>
                <w:bCs/>
                <w:kern w:val="28"/>
                <w:sz w:val="20"/>
                <w:szCs w:val="20"/>
                <w:lang w:val="en-US"/>
              </w:rPr>
              <w:t>Date</w:t>
            </w:r>
          </w:p>
        </w:tc>
        <w:tc>
          <w:tcPr>
            <w:tcW w:w="5499" w:type="dxa"/>
            <w:tcBorders>
              <w:left w:val="nil"/>
              <w:bottom w:val="single" w:sz="4" w:space="0" w:color="auto"/>
              <w:right w:val="single" w:sz="4" w:space="0" w:color="auto"/>
            </w:tcBorders>
          </w:tcPr>
          <w:p w14:paraId="51950B48" w14:textId="2219FAC5" w:rsidR="002A0840" w:rsidRPr="003D67D7" w:rsidRDefault="008E6A3D"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26</w:t>
            </w:r>
            <w:r w:rsidR="008744F4">
              <w:rPr>
                <w:rFonts w:cs="Arial"/>
                <w:bCs/>
                <w:kern w:val="28"/>
                <w:sz w:val="20"/>
                <w:szCs w:val="20"/>
                <w:lang w:val="en-US"/>
              </w:rPr>
              <w:t>-0</w:t>
            </w:r>
            <w:r w:rsidR="00782D3C">
              <w:rPr>
                <w:rFonts w:cs="Arial"/>
                <w:bCs/>
                <w:kern w:val="28"/>
                <w:sz w:val="20"/>
                <w:szCs w:val="20"/>
                <w:lang w:val="en-US"/>
              </w:rPr>
              <w:t>1</w:t>
            </w:r>
            <w:r w:rsidR="002A0840" w:rsidRPr="003D67D7">
              <w:rPr>
                <w:rFonts w:cs="Arial"/>
                <w:bCs/>
                <w:kern w:val="28"/>
                <w:sz w:val="20"/>
                <w:szCs w:val="20"/>
                <w:lang w:val="en-US"/>
              </w:rPr>
              <w:t>-20</w:t>
            </w:r>
            <w:r w:rsidR="00782D3C">
              <w:rPr>
                <w:rFonts w:cs="Arial"/>
                <w:bCs/>
                <w:kern w:val="28"/>
                <w:sz w:val="20"/>
                <w:szCs w:val="20"/>
                <w:lang w:val="en-US"/>
              </w:rPr>
              <w:t>2</w:t>
            </w:r>
            <w:r w:rsidR="002A0840" w:rsidRPr="003D67D7">
              <w:rPr>
                <w:rFonts w:cs="Arial"/>
                <w:bCs/>
                <w:kern w:val="28"/>
                <w:sz w:val="20"/>
                <w:szCs w:val="20"/>
                <w:lang w:val="en-US"/>
              </w:rPr>
              <w:t>1</w:t>
            </w:r>
          </w:p>
        </w:tc>
      </w:tr>
      <w:tr w:rsidR="009C512C" w:rsidRPr="00732C78" w14:paraId="6D94D4E1" w14:textId="77777777" w:rsidTr="001B10DE">
        <w:tc>
          <w:tcPr>
            <w:tcW w:w="3708" w:type="dxa"/>
            <w:tcBorders>
              <w:top w:val="single" w:sz="4" w:space="0" w:color="auto"/>
              <w:left w:val="single" w:sz="4" w:space="0" w:color="auto"/>
              <w:bottom w:val="single" w:sz="4" w:space="0" w:color="auto"/>
              <w:right w:val="nil"/>
            </w:tcBorders>
          </w:tcPr>
          <w:p w14:paraId="33CAFAE2" w14:textId="6474E23E" w:rsidR="009C512C" w:rsidRPr="003D67D7" w:rsidRDefault="002156E0" w:rsidP="002156E0">
            <w:pPr>
              <w:spacing w:line="360" w:lineRule="auto"/>
              <w:outlineLvl w:val="3"/>
              <w:rPr>
                <w:rFonts w:cs="Arial"/>
                <w:b/>
                <w:bCs/>
                <w:kern w:val="28"/>
                <w:sz w:val="20"/>
                <w:szCs w:val="20"/>
                <w:lang w:val="en-US"/>
              </w:rPr>
            </w:pPr>
            <w:r>
              <w:rPr>
                <w:rFonts w:cs="Arial"/>
                <w:b/>
                <w:bCs/>
                <w:kern w:val="28"/>
                <w:sz w:val="20"/>
                <w:szCs w:val="20"/>
                <w:lang w:val="en-US"/>
              </w:rPr>
              <w:t>Co-investigators</w:t>
            </w:r>
          </w:p>
        </w:tc>
        <w:tc>
          <w:tcPr>
            <w:tcW w:w="5499" w:type="dxa"/>
            <w:tcBorders>
              <w:left w:val="nil"/>
              <w:bottom w:val="single" w:sz="4" w:space="0" w:color="auto"/>
              <w:right w:val="single" w:sz="4" w:space="0" w:color="auto"/>
            </w:tcBorders>
          </w:tcPr>
          <w:p w14:paraId="2033C37A" w14:textId="5AF8A7BB" w:rsidR="00782D3C" w:rsidRPr="00F85ECE" w:rsidRDefault="00BD2CAC" w:rsidP="001B10DE">
            <w:pPr>
              <w:tabs>
                <w:tab w:val="clear" w:pos="284"/>
                <w:tab w:val="clear" w:pos="1701"/>
              </w:tabs>
              <w:spacing w:after="120" w:line="240" w:lineRule="auto"/>
              <w:outlineLvl w:val="3"/>
              <w:rPr>
                <w:rFonts w:cs="Arial"/>
                <w:bCs/>
                <w:iCs/>
                <w:sz w:val="20"/>
                <w:szCs w:val="20"/>
                <w:u w:val="single"/>
                <w:lang w:val="en-US"/>
              </w:rPr>
            </w:pPr>
            <w:r>
              <w:rPr>
                <w:rFonts w:cs="Arial"/>
                <w:bCs/>
                <w:iCs/>
                <w:sz w:val="20"/>
                <w:szCs w:val="20"/>
                <w:u w:val="single"/>
                <w:lang w:val="en-US"/>
              </w:rPr>
              <w:t>E. Dortangs</w:t>
            </w:r>
            <w:r w:rsidR="00782D3C">
              <w:rPr>
                <w:rFonts w:cs="Arial"/>
                <w:bCs/>
                <w:iCs/>
                <w:sz w:val="20"/>
                <w:szCs w:val="20"/>
                <w:u w:val="single"/>
                <w:lang w:val="en-US"/>
              </w:rPr>
              <w:t>, MD</w:t>
            </w:r>
          </w:p>
          <w:p w14:paraId="7CDED1AB" w14:textId="644ADF90" w:rsidR="00782D3C" w:rsidRPr="00EB2805" w:rsidRDefault="00BD2CAC" w:rsidP="00782D3C">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Elisabeth-</w:t>
            </w:r>
            <w:proofErr w:type="spellStart"/>
            <w:r>
              <w:rPr>
                <w:rFonts w:cs="Arial"/>
                <w:bCs/>
                <w:iCs/>
                <w:sz w:val="20"/>
                <w:szCs w:val="20"/>
                <w:lang w:val="en-US"/>
              </w:rPr>
              <w:t>TweeSteden</w:t>
            </w:r>
            <w:proofErr w:type="spellEnd"/>
            <w:r>
              <w:rPr>
                <w:rFonts w:cs="Arial"/>
                <w:bCs/>
                <w:iCs/>
                <w:sz w:val="20"/>
                <w:szCs w:val="20"/>
                <w:lang w:val="en-US"/>
              </w:rPr>
              <w:t xml:space="preserve"> </w:t>
            </w:r>
            <w:proofErr w:type="spellStart"/>
            <w:r>
              <w:rPr>
                <w:rFonts w:cs="Arial"/>
                <w:bCs/>
                <w:iCs/>
                <w:sz w:val="20"/>
                <w:szCs w:val="20"/>
                <w:lang w:val="en-US"/>
              </w:rPr>
              <w:t>Ziekenhuis</w:t>
            </w:r>
            <w:proofErr w:type="spellEnd"/>
            <w:r>
              <w:rPr>
                <w:rFonts w:cs="Arial"/>
                <w:bCs/>
                <w:iCs/>
                <w:sz w:val="20"/>
                <w:szCs w:val="20"/>
                <w:lang w:val="en-US"/>
              </w:rPr>
              <w:t xml:space="preserve"> (ETZ)</w:t>
            </w:r>
            <w:r w:rsidR="00782D3C" w:rsidRPr="00EB2805">
              <w:rPr>
                <w:rFonts w:cs="Arial"/>
                <w:bCs/>
                <w:iCs/>
                <w:sz w:val="20"/>
                <w:szCs w:val="20"/>
                <w:lang w:val="en-US"/>
              </w:rPr>
              <w:br/>
            </w:r>
            <w:r w:rsidRPr="00EB2805">
              <w:rPr>
                <w:rFonts w:cs="Arial"/>
                <w:bCs/>
                <w:iCs/>
                <w:sz w:val="20"/>
                <w:szCs w:val="20"/>
                <w:lang w:val="en-US"/>
              </w:rPr>
              <w:t xml:space="preserve">Department </w:t>
            </w:r>
            <w:r>
              <w:rPr>
                <w:rFonts w:cs="Arial"/>
                <w:bCs/>
                <w:iCs/>
                <w:sz w:val="20"/>
                <w:szCs w:val="20"/>
                <w:lang w:val="en-US"/>
              </w:rPr>
              <w:t>of Anesthesiology</w:t>
            </w:r>
            <w:r w:rsidR="00782D3C" w:rsidRPr="00EB2805">
              <w:rPr>
                <w:rFonts w:cs="Arial"/>
                <w:bCs/>
                <w:iCs/>
                <w:sz w:val="20"/>
                <w:szCs w:val="20"/>
                <w:lang w:val="en-US"/>
              </w:rPr>
              <w:br/>
            </w:r>
            <w:proofErr w:type="spellStart"/>
            <w:r>
              <w:rPr>
                <w:rFonts w:cs="Arial"/>
                <w:bCs/>
                <w:iCs/>
                <w:sz w:val="20"/>
                <w:szCs w:val="20"/>
                <w:lang w:val="en-US"/>
              </w:rPr>
              <w:t>Hilvarenbeekseweg</w:t>
            </w:r>
            <w:proofErr w:type="spellEnd"/>
            <w:r>
              <w:rPr>
                <w:rFonts w:cs="Arial"/>
                <w:bCs/>
                <w:iCs/>
                <w:sz w:val="20"/>
                <w:szCs w:val="20"/>
                <w:lang w:val="en-US"/>
              </w:rPr>
              <w:t xml:space="preserve"> 60</w:t>
            </w:r>
            <w:r w:rsidR="00782D3C" w:rsidRPr="00EB2805">
              <w:rPr>
                <w:rFonts w:cs="Arial"/>
                <w:bCs/>
                <w:iCs/>
                <w:sz w:val="20"/>
                <w:szCs w:val="20"/>
                <w:lang w:val="en-US"/>
              </w:rPr>
              <w:br/>
            </w:r>
            <w:r>
              <w:rPr>
                <w:rFonts w:cs="Arial"/>
                <w:bCs/>
                <w:iCs/>
                <w:sz w:val="20"/>
                <w:szCs w:val="20"/>
                <w:lang w:val="en-US"/>
              </w:rPr>
              <w:t>5022 GC Tilburg</w:t>
            </w:r>
            <w:r w:rsidR="00782D3C" w:rsidRPr="00EB2805">
              <w:rPr>
                <w:rFonts w:cs="Arial"/>
                <w:bCs/>
                <w:iCs/>
                <w:sz w:val="20"/>
                <w:szCs w:val="20"/>
                <w:lang w:val="en-US"/>
              </w:rPr>
              <w:t>, The Netherlands</w:t>
            </w:r>
          </w:p>
          <w:p w14:paraId="4352A6D5" w14:textId="77777777" w:rsidR="00782D3C" w:rsidRDefault="00782D3C" w:rsidP="00BD2CAC">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sidR="00BD2CAC">
              <w:rPr>
                <w:rFonts w:cs="Arial"/>
                <w:bCs/>
                <w:iCs/>
                <w:sz w:val="20"/>
                <w:szCs w:val="20"/>
                <w:lang w:val="en-US"/>
              </w:rPr>
              <w:t>13</w:t>
            </w:r>
            <w:r w:rsidRPr="00EB2805">
              <w:rPr>
                <w:rFonts w:cs="Arial"/>
                <w:bCs/>
                <w:iCs/>
                <w:sz w:val="20"/>
                <w:szCs w:val="20"/>
                <w:lang w:val="en-US"/>
              </w:rPr>
              <w:t xml:space="preserve"> </w:t>
            </w:r>
            <w:r w:rsidR="00BD2CAC">
              <w:rPr>
                <w:rFonts w:cs="Arial"/>
                <w:bCs/>
                <w:iCs/>
                <w:sz w:val="20"/>
                <w:szCs w:val="20"/>
                <w:lang w:val="en-US"/>
              </w:rPr>
              <w:t>221</w:t>
            </w:r>
            <w:r w:rsidRPr="00EB2805">
              <w:rPr>
                <w:rFonts w:cs="Arial"/>
                <w:bCs/>
                <w:iCs/>
                <w:sz w:val="20"/>
                <w:szCs w:val="20"/>
                <w:lang w:val="en-US"/>
              </w:rPr>
              <w:t xml:space="preserve"> </w:t>
            </w:r>
            <w:r w:rsidR="00BD2CAC">
              <w:rPr>
                <w:rFonts w:cs="Arial"/>
                <w:bCs/>
                <w:iCs/>
                <w:sz w:val="20"/>
                <w:szCs w:val="20"/>
                <w:lang w:val="en-US"/>
              </w:rPr>
              <w:t>0000</w:t>
            </w:r>
            <w:r w:rsidRPr="00EB2805">
              <w:rPr>
                <w:rFonts w:cs="Arial"/>
                <w:bCs/>
                <w:iCs/>
                <w:sz w:val="20"/>
                <w:szCs w:val="20"/>
                <w:lang w:val="en-US"/>
              </w:rPr>
              <w:br/>
              <w:t xml:space="preserve">E-mail: </w:t>
            </w:r>
            <w:r w:rsidR="00BD2CAC">
              <w:rPr>
                <w:rFonts w:cs="Arial"/>
                <w:bCs/>
                <w:iCs/>
                <w:sz w:val="20"/>
                <w:szCs w:val="20"/>
                <w:lang w:val="en-US"/>
              </w:rPr>
              <w:t xml:space="preserve">E.Dortangs@etz.nl </w:t>
            </w:r>
          </w:p>
          <w:p w14:paraId="7588BBFF" w14:textId="67DA169D" w:rsidR="004E08D8" w:rsidRPr="004E08D8" w:rsidRDefault="004E08D8" w:rsidP="001B10DE">
            <w:pPr>
              <w:tabs>
                <w:tab w:val="clear" w:pos="284"/>
                <w:tab w:val="clear" w:pos="1701"/>
              </w:tabs>
              <w:spacing w:after="120" w:line="240" w:lineRule="auto"/>
              <w:outlineLvl w:val="3"/>
              <w:rPr>
                <w:rFonts w:cs="Arial"/>
                <w:bCs/>
                <w:iCs/>
                <w:sz w:val="20"/>
                <w:szCs w:val="20"/>
                <w:u w:val="single"/>
              </w:rPr>
            </w:pPr>
            <w:r w:rsidRPr="004E08D8">
              <w:rPr>
                <w:rFonts w:cs="Arial"/>
                <w:bCs/>
                <w:iCs/>
                <w:sz w:val="20"/>
                <w:szCs w:val="20"/>
                <w:u w:val="single"/>
              </w:rPr>
              <w:t>G. van der Veen, MD</w:t>
            </w:r>
          </w:p>
          <w:p w14:paraId="19A11A27" w14:textId="77777777" w:rsidR="004E08D8" w:rsidRPr="004E08D8" w:rsidRDefault="004E08D8" w:rsidP="004E08D8">
            <w:pPr>
              <w:tabs>
                <w:tab w:val="clear" w:pos="284"/>
                <w:tab w:val="clear" w:pos="1701"/>
              </w:tabs>
              <w:spacing w:after="120" w:line="360" w:lineRule="auto"/>
              <w:outlineLvl w:val="3"/>
              <w:rPr>
                <w:rFonts w:cs="Arial"/>
                <w:bCs/>
                <w:iCs/>
                <w:sz w:val="20"/>
                <w:szCs w:val="20"/>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p w14:paraId="5D1E46F4" w14:textId="6BE30850" w:rsidR="004E08D8" w:rsidRPr="003D67D7" w:rsidRDefault="004E08D8" w:rsidP="004E08D8">
            <w:pPr>
              <w:tabs>
                <w:tab w:val="clear" w:pos="284"/>
                <w:tab w:val="clear" w:pos="1701"/>
              </w:tabs>
              <w:spacing w:after="120" w:line="360" w:lineRule="auto"/>
              <w:outlineLvl w:val="3"/>
              <w:rPr>
                <w:rFonts w:cs="Arial"/>
                <w:bCs/>
                <w:iCs/>
                <w:sz w:val="20"/>
                <w:szCs w:val="20"/>
                <w:lang w:val="en-US"/>
              </w:rPr>
            </w:pPr>
            <w:r w:rsidRPr="004E08D8">
              <w:rPr>
                <w:rFonts w:cs="Arial"/>
                <w:bCs/>
                <w:iCs/>
                <w:sz w:val="20"/>
                <w:szCs w:val="20"/>
                <w:lang w:val="en-GB"/>
              </w:rPr>
              <w:t xml:space="preserve">Telephone: +31 (0)24 361 </w:t>
            </w:r>
            <w:r>
              <w:rPr>
                <w:rFonts w:cs="Arial"/>
                <w:bCs/>
                <w:iCs/>
                <w:sz w:val="20"/>
                <w:szCs w:val="20"/>
                <w:lang w:val="en-US"/>
              </w:rPr>
              <w:t>1111</w:t>
            </w:r>
            <w:r w:rsidRPr="00EB2805">
              <w:rPr>
                <w:rFonts w:cs="Arial"/>
                <w:bCs/>
                <w:iCs/>
                <w:sz w:val="20"/>
                <w:szCs w:val="20"/>
                <w:lang w:val="en-US"/>
              </w:rPr>
              <w:br/>
              <w:t xml:space="preserve">E-mail: </w:t>
            </w:r>
            <w:r>
              <w:rPr>
                <w:rFonts w:cs="Arial"/>
                <w:bCs/>
                <w:iCs/>
                <w:sz w:val="20"/>
                <w:szCs w:val="20"/>
                <w:lang w:val="en-US"/>
              </w:rPr>
              <w:t>Gijs.vanderVeen</w:t>
            </w:r>
            <w:r w:rsidRPr="00BD2CAC">
              <w:rPr>
                <w:rFonts w:cs="Arial"/>
                <w:bCs/>
                <w:iCs/>
                <w:sz w:val="20"/>
                <w:szCs w:val="20"/>
                <w:lang w:val="en-US"/>
              </w:rPr>
              <w:t>@radboudumc.nl</w:t>
            </w:r>
            <w:r>
              <w:rPr>
                <w:rFonts w:cs="Arial"/>
                <w:bCs/>
                <w:iCs/>
                <w:sz w:val="20"/>
                <w:szCs w:val="20"/>
                <w:lang w:val="en-US"/>
              </w:rPr>
              <w:t xml:space="preserve"> </w:t>
            </w:r>
          </w:p>
        </w:tc>
      </w:tr>
      <w:tr w:rsidR="009C512C" w:rsidRPr="00732C78" w14:paraId="749B0699" w14:textId="77777777" w:rsidTr="001B10DE">
        <w:tc>
          <w:tcPr>
            <w:tcW w:w="3708" w:type="dxa"/>
            <w:tcBorders>
              <w:top w:val="single" w:sz="4" w:space="0" w:color="auto"/>
              <w:left w:val="single" w:sz="4" w:space="0" w:color="auto"/>
              <w:bottom w:val="single" w:sz="4" w:space="0" w:color="auto"/>
              <w:right w:val="nil"/>
            </w:tcBorders>
          </w:tcPr>
          <w:p w14:paraId="01B7BE91" w14:textId="41D5A441" w:rsidR="009C512C" w:rsidRPr="003D67D7" w:rsidRDefault="009C512C" w:rsidP="00612CD9">
            <w:pPr>
              <w:tabs>
                <w:tab w:val="clear" w:pos="284"/>
                <w:tab w:val="clear" w:pos="1701"/>
              </w:tabs>
              <w:spacing w:after="120" w:line="360" w:lineRule="auto"/>
              <w:outlineLvl w:val="3"/>
              <w:rPr>
                <w:rFonts w:cs="Arial"/>
                <w:b/>
                <w:bCs/>
                <w:kern w:val="28"/>
                <w:sz w:val="20"/>
                <w:szCs w:val="20"/>
                <w:lang w:val="en-US"/>
              </w:rPr>
            </w:pPr>
            <w:r w:rsidRPr="00EB2805">
              <w:rPr>
                <w:sz w:val="20"/>
                <w:szCs w:val="20"/>
                <w:lang w:val="en-US"/>
              </w:rPr>
              <w:br w:type="page"/>
            </w:r>
            <w:r w:rsidRPr="00EB2805">
              <w:rPr>
                <w:rFonts w:cs="Arial"/>
                <w:b/>
                <w:bCs/>
                <w:kern w:val="28"/>
                <w:sz w:val="20"/>
                <w:szCs w:val="20"/>
                <w:lang w:val="en-US"/>
              </w:rPr>
              <w:t>Principal investigator</w:t>
            </w:r>
          </w:p>
        </w:tc>
        <w:tc>
          <w:tcPr>
            <w:tcW w:w="5499" w:type="dxa"/>
            <w:tcBorders>
              <w:left w:val="nil"/>
              <w:bottom w:val="single" w:sz="4" w:space="0" w:color="auto"/>
              <w:right w:val="single" w:sz="4" w:space="0" w:color="auto"/>
            </w:tcBorders>
          </w:tcPr>
          <w:p w14:paraId="09DD3A29" w14:textId="77777777" w:rsidR="004E08D8" w:rsidRPr="00F85ECE" w:rsidRDefault="004E08D8" w:rsidP="001B10DE">
            <w:pPr>
              <w:tabs>
                <w:tab w:val="clear" w:pos="284"/>
                <w:tab w:val="clear" w:pos="1701"/>
              </w:tabs>
              <w:spacing w:after="120" w:line="240" w:lineRule="auto"/>
              <w:outlineLvl w:val="3"/>
              <w:rPr>
                <w:rFonts w:cs="Arial"/>
                <w:bCs/>
                <w:iCs/>
                <w:sz w:val="20"/>
                <w:szCs w:val="20"/>
                <w:u w:val="single"/>
                <w:lang w:val="en-US"/>
              </w:rPr>
            </w:pPr>
            <w:r w:rsidRPr="00F85ECE">
              <w:rPr>
                <w:rFonts w:cs="Arial"/>
                <w:bCs/>
                <w:iCs/>
                <w:sz w:val="20"/>
                <w:szCs w:val="20"/>
                <w:u w:val="single"/>
                <w:lang w:val="en-US"/>
              </w:rPr>
              <w:t>R.C. Tolboom, MD</w:t>
            </w:r>
          </w:p>
          <w:p w14:paraId="070CDC10" w14:textId="77777777" w:rsidR="004E08D8" w:rsidRPr="00EB2805" w:rsidRDefault="004E08D8" w:rsidP="004E08D8">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Radboudumc</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 xml:space="preserve">Geert </w:t>
            </w:r>
            <w:proofErr w:type="spellStart"/>
            <w:r>
              <w:rPr>
                <w:rFonts w:cs="Arial"/>
                <w:bCs/>
                <w:iCs/>
                <w:sz w:val="20"/>
                <w:szCs w:val="20"/>
                <w:lang w:val="en-US"/>
              </w:rPr>
              <w:t>Grooteplein</w:t>
            </w:r>
            <w:proofErr w:type="spellEnd"/>
            <w:r>
              <w:rPr>
                <w:rFonts w:cs="Arial"/>
                <w:bCs/>
                <w:iCs/>
                <w:sz w:val="20"/>
                <w:szCs w:val="20"/>
                <w:lang w:val="en-US"/>
              </w:rPr>
              <w:t xml:space="preserve"> Zuid 10</w:t>
            </w:r>
            <w:r w:rsidRPr="00EB2805">
              <w:rPr>
                <w:rFonts w:cs="Arial"/>
                <w:bCs/>
                <w:iCs/>
                <w:sz w:val="20"/>
                <w:szCs w:val="20"/>
                <w:lang w:val="en-US"/>
              </w:rPr>
              <w:br/>
            </w:r>
            <w:r>
              <w:rPr>
                <w:rFonts w:cs="Arial"/>
                <w:bCs/>
                <w:iCs/>
                <w:sz w:val="20"/>
                <w:szCs w:val="20"/>
                <w:lang w:val="en-US"/>
              </w:rPr>
              <w:t>6525 GA Nijmegen</w:t>
            </w:r>
            <w:r w:rsidRPr="00EB2805">
              <w:rPr>
                <w:rFonts w:cs="Arial"/>
                <w:bCs/>
                <w:iCs/>
                <w:sz w:val="20"/>
                <w:szCs w:val="20"/>
                <w:lang w:val="en-US"/>
              </w:rPr>
              <w:t>, The Netherlands</w:t>
            </w:r>
          </w:p>
          <w:p w14:paraId="6D37112E" w14:textId="040F914D" w:rsidR="009C512C" w:rsidRPr="003D67D7" w:rsidRDefault="004E08D8" w:rsidP="00254ED3">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Pr>
                <w:rFonts w:cs="Arial"/>
                <w:bCs/>
                <w:iCs/>
                <w:sz w:val="20"/>
                <w:szCs w:val="20"/>
                <w:lang w:val="en-US"/>
              </w:rPr>
              <w:t>24</w:t>
            </w:r>
            <w:r w:rsidRPr="00EB2805">
              <w:rPr>
                <w:rFonts w:cs="Arial"/>
                <w:bCs/>
                <w:iCs/>
                <w:sz w:val="20"/>
                <w:szCs w:val="20"/>
                <w:lang w:val="en-US"/>
              </w:rPr>
              <w:t xml:space="preserve"> </w:t>
            </w:r>
            <w:r>
              <w:rPr>
                <w:rFonts w:cs="Arial"/>
                <w:bCs/>
                <w:iCs/>
                <w:sz w:val="20"/>
                <w:szCs w:val="20"/>
                <w:lang w:val="en-US"/>
              </w:rPr>
              <w:t>361</w:t>
            </w:r>
            <w:r w:rsidRPr="00EB2805">
              <w:rPr>
                <w:rFonts w:cs="Arial"/>
                <w:bCs/>
                <w:iCs/>
                <w:sz w:val="20"/>
                <w:szCs w:val="20"/>
                <w:lang w:val="en-US"/>
              </w:rPr>
              <w:t xml:space="preserve"> </w:t>
            </w:r>
            <w:r>
              <w:rPr>
                <w:rFonts w:cs="Arial"/>
                <w:bCs/>
                <w:iCs/>
                <w:sz w:val="20"/>
                <w:szCs w:val="20"/>
                <w:lang w:val="en-US"/>
              </w:rPr>
              <w:t>1111</w:t>
            </w:r>
            <w:r w:rsidRPr="00EB2805">
              <w:rPr>
                <w:rFonts w:cs="Arial"/>
                <w:bCs/>
                <w:iCs/>
                <w:sz w:val="20"/>
                <w:szCs w:val="20"/>
                <w:lang w:val="en-US"/>
              </w:rPr>
              <w:br/>
              <w:t xml:space="preserve">E-mail: </w:t>
            </w:r>
            <w:r w:rsidRPr="00BD2CAC">
              <w:rPr>
                <w:rFonts w:cs="Arial"/>
                <w:bCs/>
                <w:iCs/>
                <w:sz w:val="20"/>
                <w:szCs w:val="20"/>
                <w:lang w:val="en-US"/>
              </w:rPr>
              <w:t>Rob.Tolboom@radboudumc.nl</w:t>
            </w:r>
            <w:r>
              <w:rPr>
                <w:rFonts w:cs="Arial"/>
                <w:bCs/>
                <w:iCs/>
                <w:sz w:val="20"/>
                <w:szCs w:val="20"/>
                <w:lang w:val="en-US"/>
              </w:rPr>
              <w:t xml:space="preserve"> </w:t>
            </w:r>
          </w:p>
        </w:tc>
      </w:tr>
      <w:tr w:rsidR="002A0840" w:rsidRPr="00BD2CAC" w14:paraId="5BAFB668" w14:textId="77777777" w:rsidTr="001B10DE">
        <w:tc>
          <w:tcPr>
            <w:tcW w:w="3703" w:type="dxa"/>
            <w:tcBorders>
              <w:top w:val="single" w:sz="4" w:space="0" w:color="auto"/>
              <w:left w:val="single" w:sz="4" w:space="0" w:color="auto"/>
              <w:right w:val="nil"/>
            </w:tcBorders>
          </w:tcPr>
          <w:p w14:paraId="5EA13BB9" w14:textId="7E3DE5EA" w:rsidR="002A0840" w:rsidRPr="003D67D7" w:rsidRDefault="00254ED3" w:rsidP="005E59EC">
            <w:pPr>
              <w:tabs>
                <w:tab w:val="clear" w:pos="284"/>
                <w:tab w:val="clear" w:pos="1701"/>
              </w:tabs>
              <w:spacing w:after="120" w:line="360" w:lineRule="auto"/>
              <w:outlineLvl w:val="3"/>
              <w:rPr>
                <w:rFonts w:cs="Arial"/>
                <w:b/>
                <w:bCs/>
                <w:kern w:val="28"/>
                <w:sz w:val="20"/>
                <w:szCs w:val="20"/>
                <w:lang w:val="en-US"/>
              </w:rPr>
            </w:pPr>
            <w:r w:rsidRPr="003D67D7">
              <w:rPr>
                <w:lang w:val="en-US"/>
              </w:rPr>
              <w:br w:type="page"/>
            </w:r>
            <w:r w:rsidR="002A0840" w:rsidRPr="003D67D7">
              <w:rPr>
                <w:rFonts w:cs="Arial"/>
                <w:b/>
                <w:bCs/>
                <w:kern w:val="28"/>
                <w:sz w:val="20"/>
                <w:szCs w:val="20"/>
                <w:lang w:val="en-US"/>
              </w:rPr>
              <w:t xml:space="preserve">Sponsor </w:t>
            </w:r>
          </w:p>
        </w:tc>
        <w:tc>
          <w:tcPr>
            <w:tcW w:w="5504" w:type="dxa"/>
            <w:tcBorders>
              <w:top w:val="single" w:sz="4" w:space="0" w:color="auto"/>
              <w:left w:val="nil"/>
              <w:right w:val="single" w:sz="4" w:space="0" w:color="auto"/>
            </w:tcBorders>
          </w:tcPr>
          <w:p w14:paraId="6A7D1586" w14:textId="04994E7C" w:rsidR="002A0840" w:rsidRPr="003D67D7" w:rsidRDefault="002156E0" w:rsidP="00612CD9">
            <w:pPr>
              <w:tabs>
                <w:tab w:val="clear" w:pos="284"/>
                <w:tab w:val="clear" w:pos="1701"/>
              </w:tabs>
              <w:spacing w:after="120" w:line="360" w:lineRule="auto"/>
              <w:outlineLvl w:val="3"/>
              <w:rPr>
                <w:rFonts w:cs="Arial"/>
                <w:bCs/>
                <w:iCs/>
                <w:sz w:val="20"/>
                <w:szCs w:val="20"/>
                <w:lang w:val="en-US"/>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tc>
      </w:tr>
      <w:tr w:rsidR="002A0840" w:rsidRPr="003D67D7" w14:paraId="57C46C23" w14:textId="77777777" w:rsidTr="001B10DE">
        <w:tc>
          <w:tcPr>
            <w:tcW w:w="3703" w:type="dxa"/>
            <w:tcBorders>
              <w:top w:val="single" w:sz="4" w:space="0" w:color="auto"/>
              <w:left w:val="single" w:sz="4" w:space="0" w:color="auto"/>
              <w:bottom w:val="single" w:sz="4" w:space="0" w:color="auto"/>
              <w:right w:val="nil"/>
            </w:tcBorders>
          </w:tcPr>
          <w:p w14:paraId="389B9DCA" w14:textId="77777777" w:rsidR="002A0840" w:rsidRPr="003D67D7" w:rsidRDefault="002A0840" w:rsidP="00612CD9">
            <w:pPr>
              <w:tabs>
                <w:tab w:val="clear" w:pos="284"/>
                <w:tab w:val="clear" w:pos="1701"/>
              </w:tabs>
              <w:spacing w:after="120" w:line="360" w:lineRule="auto"/>
              <w:outlineLvl w:val="3"/>
              <w:rPr>
                <w:rFonts w:cs="Arial"/>
                <w:b/>
                <w:bCs/>
                <w:kern w:val="28"/>
                <w:sz w:val="20"/>
                <w:szCs w:val="20"/>
                <w:lang w:val="en-US"/>
              </w:rPr>
            </w:pPr>
            <w:proofErr w:type="spellStart"/>
            <w:r w:rsidRPr="003D67D7">
              <w:rPr>
                <w:rFonts w:cs="Arial"/>
                <w:b/>
                <w:bCs/>
                <w:kern w:val="28"/>
                <w:sz w:val="20"/>
                <w:szCs w:val="20"/>
                <w:lang w:val="en-US"/>
              </w:rPr>
              <w:t>Subsidising</w:t>
            </w:r>
            <w:proofErr w:type="spellEnd"/>
            <w:r w:rsidRPr="003D67D7">
              <w:rPr>
                <w:rFonts w:cs="Arial"/>
                <w:b/>
                <w:bCs/>
                <w:kern w:val="28"/>
                <w:sz w:val="20"/>
                <w:szCs w:val="20"/>
                <w:lang w:val="en-US"/>
              </w:rPr>
              <w:t xml:space="preserve"> party</w:t>
            </w:r>
          </w:p>
        </w:tc>
        <w:tc>
          <w:tcPr>
            <w:tcW w:w="5504" w:type="dxa"/>
            <w:tcBorders>
              <w:top w:val="single" w:sz="4" w:space="0" w:color="auto"/>
              <w:left w:val="nil"/>
              <w:bottom w:val="single" w:sz="4" w:space="0" w:color="auto"/>
              <w:right w:val="single" w:sz="4" w:space="0" w:color="auto"/>
            </w:tcBorders>
          </w:tcPr>
          <w:p w14:paraId="450123BA" w14:textId="715F9406" w:rsidR="002A0840" w:rsidRPr="003D67D7" w:rsidRDefault="00255DDD" w:rsidP="001B10DE">
            <w:pPr>
              <w:tabs>
                <w:tab w:val="clear" w:pos="284"/>
                <w:tab w:val="clear" w:pos="1701"/>
              </w:tabs>
              <w:spacing w:after="120" w:line="240" w:lineRule="auto"/>
              <w:outlineLvl w:val="3"/>
              <w:rPr>
                <w:rFonts w:cs="Arial"/>
                <w:bCs/>
                <w:kern w:val="28"/>
                <w:sz w:val="20"/>
                <w:szCs w:val="20"/>
                <w:lang w:val="en-US"/>
              </w:rPr>
            </w:pPr>
            <w:r>
              <w:rPr>
                <w:rFonts w:cs="Arial"/>
                <w:bCs/>
                <w:kern w:val="28"/>
                <w:sz w:val="20"/>
                <w:szCs w:val="20"/>
                <w:lang w:val="en-US"/>
              </w:rPr>
              <w:t>Not applicable</w:t>
            </w:r>
          </w:p>
        </w:tc>
      </w:tr>
      <w:tr w:rsidR="002A0840" w:rsidRPr="003D67D7" w14:paraId="5B629A18" w14:textId="77777777" w:rsidTr="001B10DE">
        <w:tc>
          <w:tcPr>
            <w:tcW w:w="3703" w:type="dxa"/>
            <w:tcBorders>
              <w:top w:val="single" w:sz="4" w:space="0" w:color="auto"/>
              <w:left w:val="single" w:sz="4" w:space="0" w:color="auto"/>
              <w:bottom w:val="single" w:sz="4" w:space="0" w:color="auto"/>
              <w:right w:val="nil"/>
            </w:tcBorders>
          </w:tcPr>
          <w:p w14:paraId="25756531" w14:textId="25359728" w:rsidR="002A0840" w:rsidRPr="003D67D7" w:rsidRDefault="002A0840" w:rsidP="00412105">
            <w:pPr>
              <w:tabs>
                <w:tab w:val="clear" w:pos="284"/>
                <w:tab w:val="clear" w:pos="1701"/>
              </w:tabs>
              <w:spacing w:after="120" w:line="360" w:lineRule="auto"/>
              <w:outlineLvl w:val="3"/>
              <w:rPr>
                <w:rFonts w:cs="Arial"/>
                <w:b/>
                <w:bCs/>
                <w:kern w:val="28"/>
                <w:sz w:val="20"/>
                <w:szCs w:val="20"/>
                <w:lang w:val="en-US"/>
              </w:rPr>
            </w:pPr>
            <w:r w:rsidRPr="003D67D7">
              <w:rPr>
                <w:rFonts w:cs="Arial"/>
                <w:b/>
                <w:bCs/>
                <w:kern w:val="28"/>
                <w:sz w:val="20"/>
                <w:szCs w:val="20"/>
                <w:lang w:val="en-US"/>
              </w:rPr>
              <w:t>Independent expert(s)</w:t>
            </w:r>
          </w:p>
        </w:tc>
        <w:tc>
          <w:tcPr>
            <w:tcW w:w="5504" w:type="dxa"/>
            <w:tcBorders>
              <w:top w:val="single" w:sz="4" w:space="0" w:color="auto"/>
              <w:left w:val="nil"/>
              <w:bottom w:val="single" w:sz="4" w:space="0" w:color="auto"/>
              <w:right w:val="single" w:sz="4" w:space="0" w:color="auto"/>
            </w:tcBorders>
          </w:tcPr>
          <w:p w14:paraId="23B7C08D" w14:textId="4CC40F92" w:rsidR="002A0840" w:rsidRPr="002156E0" w:rsidRDefault="00255DDD" w:rsidP="001B10DE">
            <w:pPr>
              <w:tabs>
                <w:tab w:val="clear" w:pos="284"/>
                <w:tab w:val="clear" w:pos="1701"/>
              </w:tabs>
              <w:spacing w:after="120" w:line="240" w:lineRule="auto"/>
              <w:outlineLvl w:val="3"/>
              <w:rPr>
                <w:rFonts w:cs="Arial"/>
                <w:bCs/>
                <w:iCs/>
                <w:sz w:val="20"/>
                <w:szCs w:val="20"/>
                <w:lang w:val="en-US"/>
              </w:rPr>
            </w:pPr>
            <w:proofErr w:type="spellStart"/>
            <w:r>
              <w:rPr>
                <w:rFonts w:cs="Arial"/>
                <w:bCs/>
                <w:iCs/>
                <w:sz w:val="20"/>
                <w:szCs w:val="20"/>
              </w:rPr>
              <w:t>Not</w:t>
            </w:r>
            <w:proofErr w:type="spellEnd"/>
            <w:r>
              <w:rPr>
                <w:rFonts w:cs="Arial"/>
                <w:bCs/>
                <w:iCs/>
                <w:sz w:val="20"/>
                <w:szCs w:val="20"/>
              </w:rPr>
              <w:t xml:space="preserve"> </w:t>
            </w:r>
            <w:proofErr w:type="spellStart"/>
            <w:r>
              <w:rPr>
                <w:rFonts w:cs="Arial"/>
                <w:bCs/>
                <w:iCs/>
                <w:sz w:val="20"/>
                <w:szCs w:val="20"/>
              </w:rPr>
              <w:t>applicable</w:t>
            </w:r>
            <w:proofErr w:type="spellEnd"/>
          </w:p>
        </w:tc>
      </w:tr>
    </w:tbl>
    <w:p w14:paraId="62F3D218" w14:textId="77777777" w:rsidR="0049056E" w:rsidRPr="00EB2805" w:rsidRDefault="002D68AC" w:rsidP="0049056E">
      <w:pPr>
        <w:tabs>
          <w:tab w:val="clear" w:pos="284"/>
          <w:tab w:val="clear" w:pos="1701"/>
        </w:tabs>
        <w:spacing w:line="360" w:lineRule="auto"/>
        <w:rPr>
          <w:b/>
          <w:bCs/>
          <w:lang w:val="en-US"/>
        </w:rPr>
      </w:pPr>
      <w:r w:rsidRPr="003D67D7">
        <w:rPr>
          <w:rFonts w:cs="Arial"/>
          <w:lang w:val="en-US"/>
        </w:rPr>
        <w:br w:type="page"/>
      </w:r>
      <w:r w:rsidR="0049056E" w:rsidRPr="00EB2805">
        <w:rPr>
          <w:b/>
          <w:bCs/>
          <w:lang w:val="en-US"/>
        </w:rPr>
        <w:lastRenderedPageBreak/>
        <w:t>PROTOCOL SIGNATURE SHEET</w:t>
      </w:r>
    </w:p>
    <w:p w14:paraId="3ECFCBC5" w14:textId="77777777" w:rsidR="0049056E" w:rsidRPr="00EB2805" w:rsidRDefault="0049056E" w:rsidP="0049056E">
      <w:pPr>
        <w:tabs>
          <w:tab w:val="clear" w:pos="284"/>
          <w:tab w:val="clear" w:pos="1701"/>
        </w:tabs>
        <w:spacing w:line="360" w:lineRule="auto"/>
        <w:rPr>
          <w:rFonts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tblCellMar>
        <w:tblLook w:val="01E0" w:firstRow="1" w:lastRow="1" w:firstColumn="1" w:lastColumn="1" w:noHBand="0" w:noVBand="0"/>
      </w:tblPr>
      <w:tblGrid>
        <w:gridCol w:w="4364"/>
        <w:gridCol w:w="3129"/>
        <w:gridCol w:w="1569"/>
      </w:tblGrid>
      <w:tr w:rsidR="0049056E" w:rsidRPr="00EB2805" w14:paraId="7FB5906C" w14:textId="77777777" w:rsidTr="00B80BF4">
        <w:tc>
          <w:tcPr>
            <w:tcW w:w="4428" w:type="dxa"/>
          </w:tcPr>
          <w:p w14:paraId="44C9115E" w14:textId="77777777"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Name</w:t>
            </w:r>
          </w:p>
        </w:tc>
        <w:tc>
          <w:tcPr>
            <w:tcW w:w="3240" w:type="dxa"/>
          </w:tcPr>
          <w:p w14:paraId="70AC23F4" w14:textId="77777777"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Signature</w:t>
            </w:r>
          </w:p>
        </w:tc>
        <w:tc>
          <w:tcPr>
            <w:tcW w:w="1620" w:type="dxa"/>
          </w:tcPr>
          <w:p w14:paraId="16EC3B8F" w14:textId="77777777" w:rsidR="0049056E" w:rsidRPr="00EB2805" w:rsidRDefault="0049056E" w:rsidP="00B80BF4">
            <w:pPr>
              <w:spacing w:after="120" w:line="360" w:lineRule="auto"/>
              <w:outlineLvl w:val="3"/>
              <w:rPr>
                <w:rFonts w:cs="Arial"/>
                <w:b/>
                <w:bCs/>
                <w:kern w:val="28"/>
                <w:sz w:val="20"/>
                <w:szCs w:val="20"/>
                <w:lang w:val="en-US"/>
              </w:rPr>
            </w:pPr>
            <w:r w:rsidRPr="00EB2805">
              <w:rPr>
                <w:rFonts w:cs="Arial"/>
                <w:b/>
                <w:bCs/>
                <w:kern w:val="28"/>
                <w:sz w:val="20"/>
                <w:szCs w:val="20"/>
                <w:lang w:val="en-US"/>
              </w:rPr>
              <w:t>Date</w:t>
            </w:r>
          </w:p>
        </w:tc>
      </w:tr>
      <w:tr w:rsidR="0049056E" w:rsidRPr="00732C78" w14:paraId="4F4878DA" w14:textId="77777777" w:rsidTr="00B80BF4">
        <w:tc>
          <w:tcPr>
            <w:tcW w:w="4428" w:type="dxa"/>
          </w:tcPr>
          <w:p w14:paraId="73727744" w14:textId="36F06F3D" w:rsidR="0049056E" w:rsidRPr="00EB2805" w:rsidRDefault="002156E0" w:rsidP="00B80BF4">
            <w:pPr>
              <w:spacing w:line="360" w:lineRule="auto"/>
              <w:outlineLvl w:val="3"/>
              <w:rPr>
                <w:rFonts w:cs="Arial"/>
                <w:b/>
                <w:bCs/>
                <w:kern w:val="28"/>
                <w:sz w:val="20"/>
                <w:szCs w:val="20"/>
                <w:lang w:val="en-US"/>
              </w:rPr>
            </w:pPr>
            <w:r>
              <w:rPr>
                <w:rFonts w:cs="Arial"/>
                <w:b/>
                <w:bCs/>
                <w:kern w:val="28"/>
                <w:sz w:val="20"/>
                <w:szCs w:val="20"/>
                <w:lang w:val="en-US"/>
              </w:rPr>
              <w:t>Co-investigators</w:t>
            </w:r>
          </w:p>
          <w:p w14:paraId="5EEEB3CB" w14:textId="77777777" w:rsidR="002156E0" w:rsidRPr="00F85ECE" w:rsidRDefault="002156E0" w:rsidP="001B10DE">
            <w:pPr>
              <w:tabs>
                <w:tab w:val="clear" w:pos="284"/>
                <w:tab w:val="clear" w:pos="1701"/>
              </w:tabs>
              <w:spacing w:after="120" w:line="240" w:lineRule="auto"/>
              <w:outlineLvl w:val="3"/>
              <w:rPr>
                <w:rFonts w:cs="Arial"/>
                <w:bCs/>
                <w:iCs/>
                <w:sz w:val="20"/>
                <w:szCs w:val="20"/>
                <w:u w:val="single"/>
                <w:lang w:val="en-US"/>
              </w:rPr>
            </w:pPr>
            <w:r>
              <w:rPr>
                <w:rFonts w:cs="Arial"/>
                <w:bCs/>
                <w:iCs/>
                <w:sz w:val="20"/>
                <w:szCs w:val="20"/>
                <w:u w:val="single"/>
                <w:lang w:val="en-US"/>
              </w:rPr>
              <w:t>E. Dortangs, MD</w:t>
            </w:r>
          </w:p>
          <w:p w14:paraId="0674676A" w14:textId="77777777" w:rsidR="002156E0" w:rsidRPr="00EB2805" w:rsidRDefault="002156E0" w:rsidP="002156E0">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Elisabeth-</w:t>
            </w:r>
            <w:proofErr w:type="spellStart"/>
            <w:r>
              <w:rPr>
                <w:rFonts w:cs="Arial"/>
                <w:bCs/>
                <w:iCs/>
                <w:sz w:val="20"/>
                <w:szCs w:val="20"/>
                <w:lang w:val="en-US"/>
              </w:rPr>
              <w:t>TweeSteden</w:t>
            </w:r>
            <w:proofErr w:type="spellEnd"/>
            <w:r>
              <w:rPr>
                <w:rFonts w:cs="Arial"/>
                <w:bCs/>
                <w:iCs/>
                <w:sz w:val="20"/>
                <w:szCs w:val="20"/>
                <w:lang w:val="en-US"/>
              </w:rPr>
              <w:t xml:space="preserve"> </w:t>
            </w:r>
            <w:proofErr w:type="spellStart"/>
            <w:r>
              <w:rPr>
                <w:rFonts w:cs="Arial"/>
                <w:bCs/>
                <w:iCs/>
                <w:sz w:val="20"/>
                <w:szCs w:val="20"/>
                <w:lang w:val="en-US"/>
              </w:rPr>
              <w:t>Ziekenhuis</w:t>
            </w:r>
            <w:proofErr w:type="spellEnd"/>
            <w:r>
              <w:rPr>
                <w:rFonts w:cs="Arial"/>
                <w:bCs/>
                <w:iCs/>
                <w:sz w:val="20"/>
                <w:szCs w:val="20"/>
                <w:lang w:val="en-US"/>
              </w:rPr>
              <w:t xml:space="preserve"> (ETZ)</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proofErr w:type="spellStart"/>
            <w:r>
              <w:rPr>
                <w:rFonts w:cs="Arial"/>
                <w:bCs/>
                <w:iCs/>
                <w:sz w:val="20"/>
                <w:szCs w:val="20"/>
                <w:lang w:val="en-US"/>
              </w:rPr>
              <w:t>Hilvarenbeekseweg</w:t>
            </w:r>
            <w:proofErr w:type="spellEnd"/>
            <w:r>
              <w:rPr>
                <w:rFonts w:cs="Arial"/>
                <w:bCs/>
                <w:iCs/>
                <w:sz w:val="20"/>
                <w:szCs w:val="20"/>
                <w:lang w:val="en-US"/>
              </w:rPr>
              <w:t xml:space="preserve"> 60</w:t>
            </w:r>
            <w:r w:rsidRPr="00EB2805">
              <w:rPr>
                <w:rFonts w:cs="Arial"/>
                <w:bCs/>
                <w:iCs/>
                <w:sz w:val="20"/>
                <w:szCs w:val="20"/>
                <w:lang w:val="en-US"/>
              </w:rPr>
              <w:br/>
            </w:r>
            <w:r>
              <w:rPr>
                <w:rFonts w:cs="Arial"/>
                <w:bCs/>
                <w:iCs/>
                <w:sz w:val="20"/>
                <w:szCs w:val="20"/>
                <w:lang w:val="en-US"/>
              </w:rPr>
              <w:t>5022 GC Tilburg</w:t>
            </w:r>
            <w:r w:rsidRPr="00EB2805">
              <w:rPr>
                <w:rFonts w:cs="Arial"/>
                <w:bCs/>
                <w:iCs/>
                <w:sz w:val="20"/>
                <w:szCs w:val="20"/>
                <w:lang w:val="en-US"/>
              </w:rPr>
              <w:t>, The Netherlands</w:t>
            </w:r>
          </w:p>
          <w:p w14:paraId="3AAFF9DE" w14:textId="77777777" w:rsidR="002156E0" w:rsidRDefault="002156E0" w:rsidP="002156E0">
            <w:pPr>
              <w:tabs>
                <w:tab w:val="clear" w:pos="284"/>
                <w:tab w:val="clear" w:pos="1701"/>
              </w:tabs>
              <w:spacing w:after="120" w:line="360" w:lineRule="auto"/>
              <w:outlineLvl w:val="3"/>
              <w:rPr>
                <w:rFonts w:cs="Arial"/>
                <w:bCs/>
                <w:iCs/>
                <w:sz w:val="20"/>
                <w:szCs w:val="20"/>
                <w:lang w:val="en-US"/>
              </w:rPr>
            </w:pPr>
            <w:r w:rsidRPr="00EB2805">
              <w:rPr>
                <w:rFonts w:cs="Arial"/>
                <w:bCs/>
                <w:iCs/>
                <w:sz w:val="20"/>
                <w:szCs w:val="20"/>
                <w:lang w:val="en-US"/>
              </w:rPr>
              <w:t>Telephone: +31 (0)</w:t>
            </w:r>
            <w:r>
              <w:rPr>
                <w:rFonts w:cs="Arial"/>
                <w:bCs/>
                <w:iCs/>
                <w:sz w:val="20"/>
                <w:szCs w:val="20"/>
                <w:lang w:val="en-US"/>
              </w:rPr>
              <w:t>13</w:t>
            </w:r>
            <w:r w:rsidRPr="00EB2805">
              <w:rPr>
                <w:rFonts w:cs="Arial"/>
                <w:bCs/>
                <w:iCs/>
                <w:sz w:val="20"/>
                <w:szCs w:val="20"/>
                <w:lang w:val="en-US"/>
              </w:rPr>
              <w:t xml:space="preserve"> </w:t>
            </w:r>
            <w:r>
              <w:rPr>
                <w:rFonts w:cs="Arial"/>
                <w:bCs/>
                <w:iCs/>
                <w:sz w:val="20"/>
                <w:szCs w:val="20"/>
                <w:lang w:val="en-US"/>
              </w:rPr>
              <w:t>221</w:t>
            </w:r>
            <w:r w:rsidRPr="00EB2805">
              <w:rPr>
                <w:rFonts w:cs="Arial"/>
                <w:bCs/>
                <w:iCs/>
                <w:sz w:val="20"/>
                <w:szCs w:val="20"/>
                <w:lang w:val="en-US"/>
              </w:rPr>
              <w:t xml:space="preserve"> </w:t>
            </w:r>
            <w:r>
              <w:rPr>
                <w:rFonts w:cs="Arial"/>
                <w:bCs/>
                <w:iCs/>
                <w:sz w:val="20"/>
                <w:szCs w:val="20"/>
                <w:lang w:val="en-US"/>
              </w:rPr>
              <w:t>0000</w:t>
            </w:r>
            <w:r w:rsidRPr="00EB2805">
              <w:rPr>
                <w:rFonts w:cs="Arial"/>
                <w:bCs/>
                <w:iCs/>
                <w:sz w:val="20"/>
                <w:szCs w:val="20"/>
                <w:lang w:val="en-US"/>
              </w:rPr>
              <w:br/>
              <w:t xml:space="preserve">E-mail: </w:t>
            </w:r>
            <w:r>
              <w:rPr>
                <w:rFonts w:cs="Arial"/>
                <w:bCs/>
                <w:iCs/>
                <w:sz w:val="20"/>
                <w:szCs w:val="20"/>
                <w:lang w:val="en-US"/>
              </w:rPr>
              <w:t xml:space="preserve">E.Dortangs@etz.nl </w:t>
            </w:r>
          </w:p>
          <w:p w14:paraId="0C118182" w14:textId="77777777" w:rsidR="002156E0" w:rsidRDefault="002156E0" w:rsidP="002156E0">
            <w:pPr>
              <w:tabs>
                <w:tab w:val="clear" w:pos="284"/>
                <w:tab w:val="clear" w:pos="1701"/>
              </w:tabs>
              <w:spacing w:after="120" w:line="360" w:lineRule="auto"/>
              <w:outlineLvl w:val="3"/>
              <w:rPr>
                <w:rFonts w:cs="Arial"/>
                <w:bCs/>
                <w:iCs/>
                <w:sz w:val="20"/>
                <w:szCs w:val="20"/>
                <w:lang w:val="en-US"/>
              </w:rPr>
            </w:pPr>
          </w:p>
          <w:p w14:paraId="16A21320" w14:textId="77777777" w:rsidR="002156E0" w:rsidRPr="004E08D8" w:rsidRDefault="002156E0" w:rsidP="001B10DE">
            <w:pPr>
              <w:tabs>
                <w:tab w:val="clear" w:pos="284"/>
                <w:tab w:val="clear" w:pos="1701"/>
              </w:tabs>
              <w:spacing w:after="120" w:line="240" w:lineRule="auto"/>
              <w:outlineLvl w:val="3"/>
              <w:rPr>
                <w:rFonts w:cs="Arial"/>
                <w:bCs/>
                <w:iCs/>
                <w:sz w:val="20"/>
                <w:szCs w:val="20"/>
                <w:u w:val="single"/>
              </w:rPr>
            </w:pPr>
            <w:r w:rsidRPr="004E08D8">
              <w:rPr>
                <w:rFonts w:cs="Arial"/>
                <w:bCs/>
                <w:iCs/>
                <w:sz w:val="20"/>
                <w:szCs w:val="20"/>
                <w:u w:val="single"/>
              </w:rPr>
              <w:t>G. van der Veen, MD</w:t>
            </w:r>
          </w:p>
          <w:p w14:paraId="62C45D42" w14:textId="77777777" w:rsidR="002156E0" w:rsidRPr="004E08D8" w:rsidRDefault="002156E0" w:rsidP="002156E0">
            <w:pPr>
              <w:tabs>
                <w:tab w:val="clear" w:pos="284"/>
                <w:tab w:val="clear" w:pos="1701"/>
              </w:tabs>
              <w:spacing w:after="120" w:line="360" w:lineRule="auto"/>
              <w:outlineLvl w:val="3"/>
              <w:rPr>
                <w:rFonts w:cs="Arial"/>
                <w:bCs/>
                <w:iCs/>
                <w:sz w:val="20"/>
                <w:szCs w:val="20"/>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p w14:paraId="188B5431" w14:textId="223A9461" w:rsidR="0049056E" w:rsidRPr="00EB2805" w:rsidRDefault="002156E0" w:rsidP="002156E0">
            <w:pPr>
              <w:spacing w:line="360" w:lineRule="auto"/>
              <w:outlineLvl w:val="3"/>
              <w:rPr>
                <w:rFonts w:cs="Arial"/>
                <w:b/>
                <w:bCs/>
                <w:i/>
                <w:kern w:val="28"/>
                <w:sz w:val="20"/>
                <w:szCs w:val="20"/>
                <w:lang w:val="en-US"/>
              </w:rPr>
            </w:pPr>
            <w:r w:rsidRPr="004E08D8">
              <w:rPr>
                <w:rFonts w:cs="Arial"/>
                <w:bCs/>
                <w:iCs/>
                <w:sz w:val="20"/>
                <w:szCs w:val="20"/>
                <w:lang w:val="en-GB"/>
              </w:rPr>
              <w:t xml:space="preserve">Telephone: +31 (0)24 361 </w:t>
            </w:r>
            <w:r>
              <w:rPr>
                <w:rFonts w:cs="Arial"/>
                <w:bCs/>
                <w:iCs/>
                <w:sz w:val="20"/>
                <w:szCs w:val="20"/>
                <w:lang w:val="en-US"/>
              </w:rPr>
              <w:t>1111</w:t>
            </w:r>
            <w:r w:rsidRPr="00EB2805">
              <w:rPr>
                <w:rFonts w:cs="Arial"/>
                <w:bCs/>
                <w:iCs/>
                <w:sz w:val="20"/>
                <w:szCs w:val="20"/>
                <w:lang w:val="en-US"/>
              </w:rPr>
              <w:br/>
              <w:t xml:space="preserve">E-mail: </w:t>
            </w:r>
            <w:r>
              <w:rPr>
                <w:rFonts w:cs="Arial"/>
                <w:bCs/>
                <w:iCs/>
                <w:sz w:val="20"/>
                <w:szCs w:val="20"/>
                <w:lang w:val="en-US"/>
              </w:rPr>
              <w:t>Gijs.vanderVeen</w:t>
            </w:r>
            <w:r w:rsidRPr="00BD2CAC">
              <w:rPr>
                <w:rFonts w:cs="Arial"/>
                <w:bCs/>
                <w:iCs/>
                <w:sz w:val="20"/>
                <w:szCs w:val="20"/>
                <w:lang w:val="en-US"/>
              </w:rPr>
              <w:t>@radboudumc.nl</w:t>
            </w:r>
          </w:p>
        </w:tc>
        <w:tc>
          <w:tcPr>
            <w:tcW w:w="3240" w:type="dxa"/>
          </w:tcPr>
          <w:p w14:paraId="3429ABE6" w14:textId="77777777" w:rsidR="0049056E" w:rsidRPr="00EB2805" w:rsidRDefault="0049056E" w:rsidP="00B80BF4">
            <w:pPr>
              <w:spacing w:after="120" w:line="360" w:lineRule="auto"/>
              <w:outlineLvl w:val="3"/>
              <w:rPr>
                <w:rFonts w:cs="Arial"/>
                <w:b/>
                <w:bCs/>
                <w:kern w:val="28"/>
                <w:sz w:val="20"/>
                <w:szCs w:val="20"/>
                <w:lang w:val="en-US"/>
              </w:rPr>
            </w:pPr>
          </w:p>
        </w:tc>
        <w:tc>
          <w:tcPr>
            <w:tcW w:w="1620" w:type="dxa"/>
          </w:tcPr>
          <w:p w14:paraId="3DB47710" w14:textId="77777777" w:rsidR="0049056E" w:rsidRPr="00EB2805" w:rsidRDefault="0049056E" w:rsidP="00B80BF4">
            <w:pPr>
              <w:spacing w:after="120" w:line="360" w:lineRule="auto"/>
              <w:outlineLvl w:val="3"/>
              <w:rPr>
                <w:rFonts w:cs="Arial"/>
                <w:b/>
                <w:bCs/>
                <w:kern w:val="28"/>
                <w:sz w:val="20"/>
                <w:szCs w:val="20"/>
                <w:lang w:val="en-US"/>
              </w:rPr>
            </w:pPr>
          </w:p>
        </w:tc>
      </w:tr>
      <w:tr w:rsidR="0049056E" w:rsidRPr="00617002" w14:paraId="41C39007" w14:textId="77777777" w:rsidTr="00B80BF4">
        <w:tc>
          <w:tcPr>
            <w:tcW w:w="4428" w:type="dxa"/>
          </w:tcPr>
          <w:p w14:paraId="2A512D72" w14:textId="0A1DD894" w:rsidR="0049056E" w:rsidRPr="00D90F50" w:rsidRDefault="0049056E" w:rsidP="00B80BF4">
            <w:pPr>
              <w:tabs>
                <w:tab w:val="clear" w:pos="284"/>
                <w:tab w:val="clear" w:pos="1701"/>
              </w:tabs>
              <w:spacing w:after="120" w:line="360" w:lineRule="auto"/>
              <w:outlineLvl w:val="3"/>
              <w:rPr>
                <w:rFonts w:cs="Arial"/>
                <w:b/>
                <w:bCs/>
                <w:iCs/>
                <w:sz w:val="20"/>
                <w:szCs w:val="20"/>
                <w:lang w:val="en-US"/>
              </w:rPr>
            </w:pPr>
            <w:r>
              <w:rPr>
                <w:rFonts w:cs="Arial"/>
                <w:b/>
                <w:bCs/>
                <w:iCs/>
                <w:sz w:val="20"/>
                <w:szCs w:val="20"/>
                <w:lang w:val="en-US"/>
              </w:rPr>
              <w:t>Principal investigator</w:t>
            </w:r>
          </w:p>
          <w:p w14:paraId="4400B975" w14:textId="77777777" w:rsidR="002156E0" w:rsidRPr="00F85ECE" w:rsidRDefault="002156E0" w:rsidP="001B10DE">
            <w:pPr>
              <w:tabs>
                <w:tab w:val="clear" w:pos="284"/>
                <w:tab w:val="clear" w:pos="1701"/>
              </w:tabs>
              <w:spacing w:after="120" w:line="240" w:lineRule="auto"/>
              <w:outlineLvl w:val="3"/>
              <w:rPr>
                <w:rFonts w:cs="Arial"/>
                <w:bCs/>
                <w:iCs/>
                <w:sz w:val="20"/>
                <w:szCs w:val="20"/>
                <w:u w:val="single"/>
                <w:lang w:val="en-US"/>
              </w:rPr>
            </w:pPr>
            <w:r w:rsidRPr="00F85ECE">
              <w:rPr>
                <w:rFonts w:cs="Arial"/>
                <w:bCs/>
                <w:iCs/>
                <w:sz w:val="20"/>
                <w:szCs w:val="20"/>
                <w:u w:val="single"/>
                <w:lang w:val="en-US"/>
              </w:rPr>
              <w:t>R.C. Tolboom, MD</w:t>
            </w:r>
          </w:p>
          <w:p w14:paraId="6AD790E6" w14:textId="77777777" w:rsidR="002156E0" w:rsidRPr="00EB2805" w:rsidRDefault="002156E0" w:rsidP="002156E0">
            <w:pPr>
              <w:tabs>
                <w:tab w:val="clear" w:pos="284"/>
                <w:tab w:val="clear" w:pos="1701"/>
              </w:tabs>
              <w:spacing w:after="120" w:line="360" w:lineRule="auto"/>
              <w:outlineLvl w:val="3"/>
              <w:rPr>
                <w:rFonts w:cs="Arial"/>
                <w:bCs/>
                <w:iCs/>
                <w:sz w:val="20"/>
                <w:szCs w:val="20"/>
                <w:lang w:val="en-US"/>
              </w:rPr>
            </w:pPr>
            <w:r>
              <w:rPr>
                <w:rFonts w:cs="Arial"/>
                <w:bCs/>
                <w:iCs/>
                <w:sz w:val="20"/>
                <w:szCs w:val="20"/>
                <w:lang w:val="en-US"/>
              </w:rPr>
              <w:t>Radboudumc</w:t>
            </w:r>
            <w:r w:rsidRPr="00EB2805">
              <w:rPr>
                <w:rFonts w:cs="Arial"/>
                <w:bCs/>
                <w:iCs/>
                <w:sz w:val="20"/>
                <w:szCs w:val="20"/>
                <w:lang w:val="en-US"/>
              </w:rPr>
              <w:br/>
              <w:t xml:space="preserve">Department </w:t>
            </w:r>
            <w:r>
              <w:rPr>
                <w:rFonts w:cs="Arial"/>
                <w:bCs/>
                <w:iCs/>
                <w:sz w:val="20"/>
                <w:szCs w:val="20"/>
                <w:lang w:val="en-US"/>
              </w:rPr>
              <w:t>of Anesthesiology</w:t>
            </w:r>
            <w:r w:rsidRPr="00EB2805">
              <w:rPr>
                <w:rFonts w:cs="Arial"/>
                <w:bCs/>
                <w:iCs/>
                <w:sz w:val="20"/>
                <w:szCs w:val="20"/>
                <w:lang w:val="en-US"/>
              </w:rPr>
              <w:br/>
            </w:r>
            <w:r>
              <w:rPr>
                <w:rFonts w:cs="Arial"/>
                <w:bCs/>
                <w:iCs/>
                <w:sz w:val="20"/>
                <w:szCs w:val="20"/>
                <w:lang w:val="en-US"/>
              </w:rPr>
              <w:t xml:space="preserve">Geert </w:t>
            </w:r>
            <w:proofErr w:type="spellStart"/>
            <w:r>
              <w:rPr>
                <w:rFonts w:cs="Arial"/>
                <w:bCs/>
                <w:iCs/>
                <w:sz w:val="20"/>
                <w:szCs w:val="20"/>
                <w:lang w:val="en-US"/>
              </w:rPr>
              <w:t>Grooteplein</w:t>
            </w:r>
            <w:proofErr w:type="spellEnd"/>
            <w:r>
              <w:rPr>
                <w:rFonts w:cs="Arial"/>
                <w:bCs/>
                <w:iCs/>
                <w:sz w:val="20"/>
                <w:szCs w:val="20"/>
                <w:lang w:val="en-US"/>
              </w:rPr>
              <w:t xml:space="preserve"> Zuid 10</w:t>
            </w:r>
            <w:r w:rsidRPr="00EB2805">
              <w:rPr>
                <w:rFonts w:cs="Arial"/>
                <w:bCs/>
                <w:iCs/>
                <w:sz w:val="20"/>
                <w:szCs w:val="20"/>
                <w:lang w:val="en-US"/>
              </w:rPr>
              <w:br/>
            </w:r>
            <w:r>
              <w:rPr>
                <w:rFonts w:cs="Arial"/>
                <w:bCs/>
                <w:iCs/>
                <w:sz w:val="20"/>
                <w:szCs w:val="20"/>
                <w:lang w:val="en-US"/>
              </w:rPr>
              <w:t>6525 GA Nijmegen</w:t>
            </w:r>
            <w:r w:rsidRPr="00EB2805">
              <w:rPr>
                <w:rFonts w:cs="Arial"/>
                <w:bCs/>
                <w:iCs/>
                <w:sz w:val="20"/>
                <w:szCs w:val="20"/>
                <w:lang w:val="en-US"/>
              </w:rPr>
              <w:t>, The Netherlands</w:t>
            </w:r>
          </w:p>
          <w:p w14:paraId="3525712F" w14:textId="6ADEA7C3" w:rsidR="0049056E" w:rsidRPr="00EB2805" w:rsidRDefault="002156E0" w:rsidP="002156E0">
            <w:pPr>
              <w:spacing w:line="360" w:lineRule="auto"/>
              <w:outlineLvl w:val="3"/>
              <w:rPr>
                <w:rFonts w:cs="Arial"/>
                <w:b/>
                <w:bCs/>
                <w:kern w:val="28"/>
                <w:sz w:val="20"/>
                <w:szCs w:val="20"/>
                <w:lang w:val="en-US"/>
              </w:rPr>
            </w:pPr>
            <w:r w:rsidRPr="00EB2805">
              <w:rPr>
                <w:rFonts w:cs="Arial"/>
                <w:bCs/>
                <w:iCs/>
                <w:sz w:val="20"/>
                <w:szCs w:val="20"/>
                <w:lang w:val="en-US"/>
              </w:rPr>
              <w:t>Telephone: +31 (0)</w:t>
            </w:r>
            <w:r>
              <w:rPr>
                <w:rFonts w:cs="Arial"/>
                <w:bCs/>
                <w:iCs/>
                <w:sz w:val="20"/>
                <w:szCs w:val="20"/>
                <w:lang w:val="en-US"/>
              </w:rPr>
              <w:t>24</w:t>
            </w:r>
            <w:r w:rsidRPr="00EB2805">
              <w:rPr>
                <w:rFonts w:cs="Arial"/>
                <w:bCs/>
                <w:iCs/>
                <w:sz w:val="20"/>
                <w:szCs w:val="20"/>
                <w:lang w:val="en-US"/>
              </w:rPr>
              <w:t xml:space="preserve"> </w:t>
            </w:r>
            <w:r>
              <w:rPr>
                <w:rFonts w:cs="Arial"/>
                <w:bCs/>
                <w:iCs/>
                <w:sz w:val="20"/>
                <w:szCs w:val="20"/>
                <w:lang w:val="en-US"/>
              </w:rPr>
              <w:t>361</w:t>
            </w:r>
            <w:r w:rsidRPr="00EB2805">
              <w:rPr>
                <w:rFonts w:cs="Arial"/>
                <w:bCs/>
                <w:iCs/>
                <w:sz w:val="20"/>
                <w:szCs w:val="20"/>
                <w:lang w:val="en-US"/>
              </w:rPr>
              <w:t xml:space="preserve"> </w:t>
            </w:r>
            <w:r>
              <w:rPr>
                <w:rFonts w:cs="Arial"/>
                <w:bCs/>
                <w:iCs/>
                <w:sz w:val="20"/>
                <w:szCs w:val="20"/>
                <w:lang w:val="en-US"/>
              </w:rPr>
              <w:t>1111</w:t>
            </w:r>
            <w:r w:rsidRPr="00EB2805">
              <w:rPr>
                <w:rFonts w:cs="Arial"/>
                <w:bCs/>
                <w:iCs/>
                <w:sz w:val="20"/>
                <w:szCs w:val="20"/>
                <w:lang w:val="en-US"/>
              </w:rPr>
              <w:br/>
              <w:t xml:space="preserve">E-mail: </w:t>
            </w:r>
            <w:r w:rsidRPr="00BD2CAC">
              <w:rPr>
                <w:rFonts w:cs="Arial"/>
                <w:bCs/>
                <w:iCs/>
                <w:sz w:val="20"/>
                <w:szCs w:val="20"/>
                <w:lang w:val="en-US"/>
              </w:rPr>
              <w:t>Rob.Tolboom@radboudumc.nl</w:t>
            </w:r>
          </w:p>
        </w:tc>
        <w:tc>
          <w:tcPr>
            <w:tcW w:w="3240" w:type="dxa"/>
          </w:tcPr>
          <w:p w14:paraId="7873DFDA" w14:textId="6D05783B" w:rsidR="0049056E" w:rsidRPr="00EB2805" w:rsidRDefault="0049056E" w:rsidP="00B80BF4">
            <w:pPr>
              <w:spacing w:after="120" w:line="360" w:lineRule="auto"/>
              <w:outlineLvl w:val="3"/>
              <w:rPr>
                <w:rFonts w:cs="Arial"/>
                <w:b/>
                <w:bCs/>
                <w:kern w:val="28"/>
                <w:sz w:val="20"/>
                <w:szCs w:val="20"/>
                <w:lang w:val="en-US"/>
              </w:rPr>
            </w:pPr>
          </w:p>
        </w:tc>
        <w:tc>
          <w:tcPr>
            <w:tcW w:w="1620" w:type="dxa"/>
          </w:tcPr>
          <w:p w14:paraId="105FAEDA" w14:textId="0E23FFDF" w:rsidR="0049056E" w:rsidRPr="00EB2805" w:rsidRDefault="0049056E" w:rsidP="00B80BF4">
            <w:pPr>
              <w:spacing w:after="120" w:line="360" w:lineRule="auto"/>
              <w:outlineLvl w:val="3"/>
              <w:rPr>
                <w:rFonts w:cs="Arial"/>
                <w:b/>
                <w:bCs/>
                <w:kern w:val="28"/>
                <w:sz w:val="20"/>
                <w:szCs w:val="20"/>
                <w:lang w:val="en-US"/>
              </w:rPr>
            </w:pPr>
          </w:p>
        </w:tc>
      </w:tr>
      <w:tr w:rsidR="0049056E" w:rsidRPr="00BD2CAC" w14:paraId="5B9A9765" w14:textId="77777777" w:rsidTr="00B80BF4">
        <w:tc>
          <w:tcPr>
            <w:tcW w:w="4428" w:type="dxa"/>
          </w:tcPr>
          <w:p w14:paraId="0679242E" w14:textId="77777777" w:rsidR="0049056E" w:rsidRDefault="0049056E" w:rsidP="00B80BF4">
            <w:pPr>
              <w:tabs>
                <w:tab w:val="clear" w:pos="284"/>
                <w:tab w:val="clear" w:pos="1701"/>
              </w:tabs>
              <w:spacing w:after="120" w:line="360" w:lineRule="auto"/>
              <w:outlineLvl w:val="3"/>
              <w:rPr>
                <w:rFonts w:cs="Arial"/>
                <w:b/>
                <w:bCs/>
                <w:iCs/>
                <w:sz w:val="20"/>
                <w:szCs w:val="20"/>
                <w:lang w:val="en-US"/>
              </w:rPr>
            </w:pPr>
            <w:r>
              <w:rPr>
                <w:rFonts w:cs="Arial"/>
                <w:b/>
                <w:bCs/>
                <w:iCs/>
                <w:sz w:val="20"/>
                <w:szCs w:val="20"/>
                <w:lang w:val="en-US"/>
              </w:rPr>
              <w:t>Sponsor</w:t>
            </w:r>
          </w:p>
          <w:p w14:paraId="706D9EB2" w14:textId="15419ABF" w:rsidR="0049056E" w:rsidRPr="001B10DE" w:rsidRDefault="002156E0" w:rsidP="001B10DE">
            <w:pPr>
              <w:tabs>
                <w:tab w:val="clear" w:pos="284"/>
                <w:tab w:val="clear" w:pos="1701"/>
              </w:tabs>
              <w:spacing w:after="120" w:line="240" w:lineRule="auto"/>
              <w:outlineLvl w:val="3"/>
              <w:rPr>
                <w:rFonts w:cs="Arial"/>
                <w:bCs/>
                <w:iCs/>
                <w:sz w:val="20"/>
                <w:szCs w:val="20"/>
                <w:u w:val="single"/>
                <w:lang w:val="en-US"/>
              </w:rPr>
            </w:pPr>
            <w:r w:rsidRPr="001B10DE">
              <w:rPr>
                <w:rFonts w:cs="Arial"/>
                <w:bCs/>
                <w:iCs/>
                <w:sz w:val="20"/>
                <w:szCs w:val="20"/>
                <w:u w:val="single"/>
                <w:lang w:val="en-US"/>
              </w:rPr>
              <w:t>Prof. Dr. Scheffer</w:t>
            </w:r>
          </w:p>
          <w:p w14:paraId="386E1664" w14:textId="4DEDA7B4" w:rsidR="0049056E" w:rsidRPr="00D90F50" w:rsidRDefault="002156E0" w:rsidP="00B80BF4">
            <w:pPr>
              <w:tabs>
                <w:tab w:val="clear" w:pos="284"/>
                <w:tab w:val="clear" w:pos="1701"/>
              </w:tabs>
              <w:spacing w:after="120" w:line="360" w:lineRule="auto"/>
              <w:outlineLvl w:val="3"/>
              <w:rPr>
                <w:rFonts w:cs="Arial"/>
                <w:bCs/>
                <w:iCs/>
                <w:sz w:val="20"/>
                <w:szCs w:val="20"/>
                <w:lang w:val="en-US"/>
              </w:rPr>
            </w:pPr>
            <w:proofErr w:type="spellStart"/>
            <w:r w:rsidRPr="004E08D8">
              <w:rPr>
                <w:rFonts w:cs="Arial"/>
                <w:bCs/>
                <w:iCs/>
                <w:sz w:val="20"/>
                <w:szCs w:val="20"/>
              </w:rPr>
              <w:t>Radboudumc</w:t>
            </w:r>
            <w:proofErr w:type="spellEnd"/>
            <w:r w:rsidRPr="004E08D8">
              <w:rPr>
                <w:rFonts w:cs="Arial"/>
                <w:bCs/>
                <w:iCs/>
                <w:sz w:val="20"/>
                <w:szCs w:val="20"/>
              </w:rPr>
              <w:br/>
            </w:r>
            <w:proofErr w:type="spellStart"/>
            <w:r w:rsidRPr="004E08D8">
              <w:rPr>
                <w:rFonts w:cs="Arial"/>
                <w:bCs/>
                <w:iCs/>
                <w:sz w:val="20"/>
                <w:szCs w:val="20"/>
              </w:rPr>
              <w:t>Department</w:t>
            </w:r>
            <w:proofErr w:type="spellEnd"/>
            <w:r w:rsidRPr="004E08D8">
              <w:rPr>
                <w:rFonts w:cs="Arial"/>
                <w:bCs/>
                <w:iCs/>
                <w:sz w:val="20"/>
                <w:szCs w:val="20"/>
              </w:rPr>
              <w:t xml:space="preserve"> of </w:t>
            </w:r>
            <w:proofErr w:type="spellStart"/>
            <w:r w:rsidRPr="004E08D8">
              <w:rPr>
                <w:rFonts w:cs="Arial"/>
                <w:bCs/>
                <w:iCs/>
                <w:sz w:val="20"/>
                <w:szCs w:val="20"/>
              </w:rPr>
              <w:t>Anesthesiology</w:t>
            </w:r>
            <w:proofErr w:type="spellEnd"/>
            <w:r w:rsidRPr="004E08D8">
              <w:rPr>
                <w:rFonts w:cs="Arial"/>
                <w:bCs/>
                <w:iCs/>
                <w:sz w:val="20"/>
                <w:szCs w:val="20"/>
              </w:rPr>
              <w:br/>
              <w:t>Geert Grooteplein Zuid 10</w:t>
            </w:r>
            <w:r w:rsidRPr="004E08D8">
              <w:rPr>
                <w:rFonts w:cs="Arial"/>
                <w:bCs/>
                <w:iCs/>
                <w:sz w:val="20"/>
                <w:szCs w:val="20"/>
              </w:rPr>
              <w:br/>
              <w:t>6525 GA Nijmegen, The Netherlands</w:t>
            </w:r>
          </w:p>
        </w:tc>
        <w:tc>
          <w:tcPr>
            <w:tcW w:w="3240" w:type="dxa"/>
          </w:tcPr>
          <w:p w14:paraId="725DBA64" w14:textId="77777777" w:rsidR="0049056E" w:rsidRPr="00EB2805" w:rsidRDefault="0049056E" w:rsidP="00B80BF4">
            <w:pPr>
              <w:spacing w:after="120" w:line="360" w:lineRule="auto"/>
              <w:outlineLvl w:val="3"/>
              <w:rPr>
                <w:rFonts w:cs="Arial"/>
                <w:b/>
                <w:bCs/>
                <w:kern w:val="28"/>
                <w:sz w:val="20"/>
                <w:szCs w:val="20"/>
                <w:lang w:val="en-US"/>
              </w:rPr>
            </w:pPr>
          </w:p>
        </w:tc>
        <w:tc>
          <w:tcPr>
            <w:tcW w:w="1620" w:type="dxa"/>
          </w:tcPr>
          <w:p w14:paraId="10C473C9" w14:textId="77777777" w:rsidR="0049056E" w:rsidRPr="00EB2805" w:rsidRDefault="0049056E" w:rsidP="00B80BF4">
            <w:pPr>
              <w:spacing w:after="120" w:line="360" w:lineRule="auto"/>
              <w:outlineLvl w:val="3"/>
              <w:rPr>
                <w:rFonts w:cs="Arial"/>
                <w:b/>
                <w:bCs/>
                <w:kern w:val="28"/>
                <w:sz w:val="20"/>
                <w:szCs w:val="20"/>
                <w:lang w:val="en-US"/>
              </w:rPr>
            </w:pPr>
          </w:p>
        </w:tc>
      </w:tr>
    </w:tbl>
    <w:p w14:paraId="54AEF26E" w14:textId="77777777" w:rsidR="0049056E" w:rsidRPr="00EB2805" w:rsidRDefault="0049056E" w:rsidP="0049056E">
      <w:pPr>
        <w:tabs>
          <w:tab w:val="clear" w:pos="284"/>
          <w:tab w:val="clear" w:pos="1701"/>
        </w:tabs>
        <w:spacing w:line="360" w:lineRule="auto"/>
        <w:rPr>
          <w:lang w:val="en-US"/>
        </w:rPr>
      </w:pPr>
    </w:p>
    <w:p w14:paraId="56973FA6" w14:textId="77777777" w:rsidR="0049056E" w:rsidRPr="00EB2805" w:rsidRDefault="0049056E" w:rsidP="0049056E">
      <w:pPr>
        <w:tabs>
          <w:tab w:val="clear" w:pos="284"/>
          <w:tab w:val="clear" w:pos="1701"/>
        </w:tabs>
        <w:spacing w:line="360" w:lineRule="auto"/>
        <w:rPr>
          <w:lang w:val="en-US"/>
        </w:rPr>
        <w:sectPr w:rsidR="0049056E" w:rsidRPr="00EB2805" w:rsidSect="003F4183">
          <w:headerReference w:type="default" r:id="rId8"/>
          <w:footerReference w:type="even" r:id="rId9"/>
          <w:footerReference w:type="default" r:id="rId10"/>
          <w:headerReference w:type="first" r:id="rId11"/>
          <w:pgSz w:w="11906" w:h="16838"/>
          <w:pgMar w:top="1417" w:right="1417" w:bottom="1417" w:left="1417" w:header="708" w:footer="708" w:gutter="0"/>
          <w:cols w:space="708"/>
          <w:titlePg/>
          <w:docGrid w:linePitch="360"/>
        </w:sectPr>
      </w:pPr>
    </w:p>
    <w:p w14:paraId="1B20A2BF" w14:textId="539A5676" w:rsidR="00E30E9D" w:rsidRPr="003D67D7" w:rsidRDefault="002D68AC" w:rsidP="0049056E">
      <w:pPr>
        <w:tabs>
          <w:tab w:val="clear" w:pos="284"/>
          <w:tab w:val="clear" w:pos="1701"/>
        </w:tabs>
        <w:spacing w:line="360" w:lineRule="auto"/>
        <w:rPr>
          <w:b/>
          <w:sz w:val="20"/>
          <w:szCs w:val="20"/>
          <w:lang w:val="en-US"/>
        </w:rPr>
      </w:pPr>
      <w:r w:rsidRPr="003D67D7">
        <w:rPr>
          <w:b/>
          <w:sz w:val="20"/>
          <w:szCs w:val="20"/>
          <w:lang w:val="en-US"/>
        </w:rPr>
        <w:lastRenderedPageBreak/>
        <w:t>TABLE</w:t>
      </w:r>
      <w:r w:rsidR="0056313E" w:rsidRPr="003D67D7">
        <w:rPr>
          <w:b/>
          <w:sz w:val="20"/>
          <w:szCs w:val="20"/>
          <w:lang w:val="en-US"/>
        </w:rPr>
        <w:t xml:space="preserve"> </w:t>
      </w:r>
      <w:r w:rsidRPr="003D67D7">
        <w:rPr>
          <w:b/>
          <w:sz w:val="20"/>
          <w:szCs w:val="20"/>
          <w:lang w:val="en-US"/>
        </w:rPr>
        <w:t>OF CONTEN</w:t>
      </w:r>
      <w:r w:rsidR="00E30E9D" w:rsidRPr="003D67D7">
        <w:rPr>
          <w:b/>
          <w:sz w:val="20"/>
          <w:szCs w:val="20"/>
          <w:lang w:val="en-US"/>
        </w:rPr>
        <w:t>TS</w:t>
      </w:r>
    </w:p>
    <w:p w14:paraId="4E103794" w14:textId="77777777" w:rsidR="002D68AC" w:rsidRPr="003D67D7" w:rsidRDefault="002D68AC" w:rsidP="00A1713B">
      <w:pPr>
        <w:tabs>
          <w:tab w:val="clear" w:pos="284"/>
          <w:tab w:val="clear" w:pos="1701"/>
        </w:tabs>
        <w:spacing w:line="276" w:lineRule="auto"/>
        <w:rPr>
          <w:sz w:val="20"/>
          <w:szCs w:val="20"/>
          <w:lang w:val="en-US"/>
        </w:rPr>
      </w:pPr>
    </w:p>
    <w:p w14:paraId="0D2F4206" w14:textId="1254017A" w:rsidR="000606FA" w:rsidRDefault="00EF57CB">
      <w:pPr>
        <w:pStyle w:val="TOC1"/>
        <w:tabs>
          <w:tab w:val="left" w:pos="440"/>
          <w:tab w:val="right" w:leader="dot" w:pos="9062"/>
        </w:tabs>
        <w:rPr>
          <w:rFonts w:asciiTheme="minorHAnsi" w:eastAsiaTheme="minorEastAsia" w:hAnsiTheme="minorHAnsi" w:cstheme="minorBidi"/>
          <w:noProof/>
        </w:rPr>
      </w:pPr>
      <w:r w:rsidRPr="003D67D7">
        <w:rPr>
          <w:sz w:val="20"/>
          <w:szCs w:val="20"/>
          <w:lang w:val="en-US"/>
        </w:rPr>
        <w:fldChar w:fldCharType="begin"/>
      </w:r>
      <w:r w:rsidRPr="003D67D7">
        <w:rPr>
          <w:sz w:val="20"/>
          <w:szCs w:val="20"/>
          <w:lang w:val="en-US"/>
        </w:rPr>
        <w:instrText xml:space="preserve"> TOC \o "1-3" \u </w:instrText>
      </w:r>
      <w:r w:rsidRPr="003D67D7">
        <w:rPr>
          <w:sz w:val="20"/>
          <w:szCs w:val="20"/>
          <w:lang w:val="en-US"/>
        </w:rPr>
        <w:fldChar w:fldCharType="separate"/>
      </w:r>
      <w:r w:rsidR="000606FA" w:rsidRPr="00B36F01">
        <w:rPr>
          <w:noProof/>
          <w:lang w:val="en-US"/>
        </w:rPr>
        <w:t>1.</w:t>
      </w:r>
      <w:r w:rsidR="000606FA">
        <w:rPr>
          <w:rFonts w:asciiTheme="minorHAnsi" w:eastAsiaTheme="minorEastAsia" w:hAnsiTheme="minorHAnsi" w:cstheme="minorBidi"/>
          <w:noProof/>
        </w:rPr>
        <w:tab/>
      </w:r>
      <w:r w:rsidR="000606FA" w:rsidRPr="00B36F01">
        <w:rPr>
          <w:noProof/>
          <w:lang w:val="en-US"/>
        </w:rPr>
        <w:t>INTRODUCTION AND RATIONALE</w:t>
      </w:r>
      <w:r w:rsidR="000606FA">
        <w:rPr>
          <w:noProof/>
        </w:rPr>
        <w:tab/>
      </w:r>
      <w:r w:rsidR="000606FA">
        <w:rPr>
          <w:noProof/>
        </w:rPr>
        <w:fldChar w:fldCharType="begin"/>
      </w:r>
      <w:r w:rsidR="000606FA">
        <w:rPr>
          <w:noProof/>
        </w:rPr>
        <w:instrText xml:space="preserve"> PAGEREF _Toc62629701 \h </w:instrText>
      </w:r>
      <w:r w:rsidR="000606FA">
        <w:rPr>
          <w:noProof/>
        </w:rPr>
      </w:r>
      <w:r w:rsidR="000606FA">
        <w:rPr>
          <w:noProof/>
        </w:rPr>
        <w:fldChar w:fldCharType="separate"/>
      </w:r>
      <w:r w:rsidR="000606FA">
        <w:rPr>
          <w:noProof/>
        </w:rPr>
        <w:t>8</w:t>
      </w:r>
      <w:r w:rsidR="000606FA">
        <w:rPr>
          <w:noProof/>
        </w:rPr>
        <w:fldChar w:fldCharType="end"/>
      </w:r>
    </w:p>
    <w:p w14:paraId="6904A603" w14:textId="413B4074"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2.</w:t>
      </w:r>
      <w:r>
        <w:rPr>
          <w:rFonts w:asciiTheme="minorHAnsi" w:eastAsiaTheme="minorEastAsia" w:hAnsiTheme="minorHAnsi" w:cstheme="minorBidi"/>
          <w:noProof/>
        </w:rPr>
        <w:tab/>
      </w:r>
      <w:r w:rsidRPr="00B36F01">
        <w:rPr>
          <w:noProof/>
          <w:lang w:val="en-US"/>
        </w:rPr>
        <w:t>OBJECTIVES</w:t>
      </w:r>
      <w:r>
        <w:rPr>
          <w:noProof/>
        </w:rPr>
        <w:tab/>
      </w:r>
      <w:r>
        <w:rPr>
          <w:noProof/>
        </w:rPr>
        <w:fldChar w:fldCharType="begin"/>
      </w:r>
      <w:r>
        <w:rPr>
          <w:noProof/>
        </w:rPr>
        <w:instrText xml:space="preserve"> PAGEREF _Toc62629702 \h </w:instrText>
      </w:r>
      <w:r>
        <w:rPr>
          <w:noProof/>
        </w:rPr>
      </w:r>
      <w:r>
        <w:rPr>
          <w:noProof/>
        </w:rPr>
        <w:fldChar w:fldCharType="separate"/>
      </w:r>
      <w:r>
        <w:rPr>
          <w:noProof/>
        </w:rPr>
        <w:t>9</w:t>
      </w:r>
      <w:r>
        <w:rPr>
          <w:noProof/>
        </w:rPr>
        <w:fldChar w:fldCharType="end"/>
      </w:r>
    </w:p>
    <w:p w14:paraId="7261A604" w14:textId="1B67F3F0"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3.</w:t>
      </w:r>
      <w:r>
        <w:rPr>
          <w:rFonts w:asciiTheme="minorHAnsi" w:eastAsiaTheme="minorEastAsia" w:hAnsiTheme="minorHAnsi" w:cstheme="minorBidi"/>
          <w:noProof/>
        </w:rPr>
        <w:tab/>
      </w:r>
      <w:r w:rsidRPr="00B36F01">
        <w:rPr>
          <w:noProof/>
          <w:lang w:val="en-US"/>
        </w:rPr>
        <w:t>STUDY DESIGN</w:t>
      </w:r>
      <w:r>
        <w:rPr>
          <w:noProof/>
        </w:rPr>
        <w:tab/>
      </w:r>
      <w:r>
        <w:rPr>
          <w:noProof/>
        </w:rPr>
        <w:fldChar w:fldCharType="begin"/>
      </w:r>
      <w:r>
        <w:rPr>
          <w:noProof/>
        </w:rPr>
        <w:instrText xml:space="preserve"> PAGEREF _Toc62629703 \h </w:instrText>
      </w:r>
      <w:r>
        <w:rPr>
          <w:noProof/>
        </w:rPr>
      </w:r>
      <w:r>
        <w:rPr>
          <w:noProof/>
        </w:rPr>
        <w:fldChar w:fldCharType="separate"/>
      </w:r>
      <w:r>
        <w:rPr>
          <w:noProof/>
        </w:rPr>
        <w:t>10</w:t>
      </w:r>
      <w:r>
        <w:rPr>
          <w:noProof/>
        </w:rPr>
        <w:fldChar w:fldCharType="end"/>
      </w:r>
    </w:p>
    <w:p w14:paraId="272ADAFF" w14:textId="7CC17060"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3.1</w:t>
      </w:r>
      <w:r>
        <w:rPr>
          <w:rFonts w:asciiTheme="minorHAnsi" w:eastAsiaTheme="minorEastAsia" w:hAnsiTheme="minorHAnsi" w:cstheme="minorBidi"/>
          <w:noProof/>
        </w:rPr>
        <w:tab/>
      </w:r>
      <w:r w:rsidRPr="00B36F01">
        <w:rPr>
          <w:noProof/>
          <w:lang w:val="en-US"/>
        </w:rPr>
        <w:t>Population (base)</w:t>
      </w:r>
      <w:r>
        <w:rPr>
          <w:noProof/>
        </w:rPr>
        <w:tab/>
      </w:r>
      <w:r>
        <w:rPr>
          <w:noProof/>
        </w:rPr>
        <w:fldChar w:fldCharType="begin"/>
      </w:r>
      <w:r>
        <w:rPr>
          <w:noProof/>
        </w:rPr>
        <w:instrText xml:space="preserve"> PAGEREF _Toc62629704 \h </w:instrText>
      </w:r>
      <w:r>
        <w:rPr>
          <w:noProof/>
        </w:rPr>
      </w:r>
      <w:r>
        <w:rPr>
          <w:noProof/>
        </w:rPr>
        <w:fldChar w:fldCharType="separate"/>
      </w:r>
      <w:r>
        <w:rPr>
          <w:noProof/>
        </w:rPr>
        <w:t>12</w:t>
      </w:r>
      <w:r>
        <w:rPr>
          <w:noProof/>
        </w:rPr>
        <w:fldChar w:fldCharType="end"/>
      </w:r>
    </w:p>
    <w:p w14:paraId="32201FB6" w14:textId="486F444F"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3.2</w:t>
      </w:r>
      <w:r>
        <w:rPr>
          <w:rFonts w:asciiTheme="minorHAnsi" w:eastAsiaTheme="minorEastAsia" w:hAnsiTheme="minorHAnsi" w:cstheme="minorBidi"/>
          <w:noProof/>
        </w:rPr>
        <w:tab/>
      </w:r>
      <w:r w:rsidRPr="00B36F01">
        <w:rPr>
          <w:noProof/>
          <w:lang w:val="en-US"/>
        </w:rPr>
        <w:t>Inclusion criteria</w:t>
      </w:r>
      <w:r>
        <w:rPr>
          <w:noProof/>
        </w:rPr>
        <w:tab/>
      </w:r>
      <w:r>
        <w:rPr>
          <w:noProof/>
        </w:rPr>
        <w:fldChar w:fldCharType="begin"/>
      </w:r>
      <w:r>
        <w:rPr>
          <w:noProof/>
        </w:rPr>
        <w:instrText xml:space="preserve"> PAGEREF _Toc62629705 \h </w:instrText>
      </w:r>
      <w:r>
        <w:rPr>
          <w:noProof/>
        </w:rPr>
      </w:r>
      <w:r>
        <w:rPr>
          <w:noProof/>
        </w:rPr>
        <w:fldChar w:fldCharType="separate"/>
      </w:r>
      <w:r>
        <w:rPr>
          <w:noProof/>
        </w:rPr>
        <w:t>12</w:t>
      </w:r>
      <w:r>
        <w:rPr>
          <w:noProof/>
        </w:rPr>
        <w:fldChar w:fldCharType="end"/>
      </w:r>
    </w:p>
    <w:p w14:paraId="156D5001" w14:textId="3CC01720"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3.3</w:t>
      </w:r>
      <w:r>
        <w:rPr>
          <w:rFonts w:asciiTheme="minorHAnsi" w:eastAsiaTheme="minorEastAsia" w:hAnsiTheme="minorHAnsi" w:cstheme="minorBidi"/>
          <w:noProof/>
        </w:rPr>
        <w:tab/>
      </w:r>
      <w:r w:rsidRPr="00B36F01">
        <w:rPr>
          <w:noProof/>
          <w:lang w:val="en-US"/>
        </w:rPr>
        <w:t>Exclusion criteria</w:t>
      </w:r>
      <w:r>
        <w:rPr>
          <w:noProof/>
        </w:rPr>
        <w:tab/>
      </w:r>
      <w:r>
        <w:rPr>
          <w:noProof/>
        </w:rPr>
        <w:fldChar w:fldCharType="begin"/>
      </w:r>
      <w:r>
        <w:rPr>
          <w:noProof/>
        </w:rPr>
        <w:instrText xml:space="preserve"> PAGEREF _Toc62629706 \h </w:instrText>
      </w:r>
      <w:r>
        <w:rPr>
          <w:noProof/>
        </w:rPr>
      </w:r>
      <w:r>
        <w:rPr>
          <w:noProof/>
        </w:rPr>
        <w:fldChar w:fldCharType="separate"/>
      </w:r>
      <w:r>
        <w:rPr>
          <w:noProof/>
        </w:rPr>
        <w:t>12</w:t>
      </w:r>
      <w:r>
        <w:rPr>
          <w:noProof/>
        </w:rPr>
        <w:fldChar w:fldCharType="end"/>
      </w:r>
    </w:p>
    <w:p w14:paraId="1DA2E366" w14:textId="7212CFCA"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4.</w:t>
      </w:r>
      <w:r>
        <w:rPr>
          <w:rFonts w:asciiTheme="minorHAnsi" w:eastAsiaTheme="minorEastAsia" w:hAnsiTheme="minorHAnsi" w:cstheme="minorBidi"/>
          <w:noProof/>
        </w:rPr>
        <w:tab/>
      </w:r>
      <w:r w:rsidRPr="00B36F01">
        <w:rPr>
          <w:noProof/>
          <w:lang w:val="en-US"/>
        </w:rPr>
        <w:t>TREATMENT OF SUBJECTS</w:t>
      </w:r>
      <w:r>
        <w:rPr>
          <w:noProof/>
        </w:rPr>
        <w:tab/>
      </w:r>
      <w:r>
        <w:rPr>
          <w:noProof/>
        </w:rPr>
        <w:fldChar w:fldCharType="begin"/>
      </w:r>
      <w:r>
        <w:rPr>
          <w:noProof/>
        </w:rPr>
        <w:instrText xml:space="preserve"> PAGEREF _Toc62629707 \h </w:instrText>
      </w:r>
      <w:r>
        <w:rPr>
          <w:noProof/>
        </w:rPr>
      </w:r>
      <w:r>
        <w:rPr>
          <w:noProof/>
        </w:rPr>
        <w:fldChar w:fldCharType="separate"/>
      </w:r>
      <w:r>
        <w:rPr>
          <w:noProof/>
        </w:rPr>
        <w:t>13</w:t>
      </w:r>
      <w:r>
        <w:rPr>
          <w:noProof/>
        </w:rPr>
        <w:fldChar w:fldCharType="end"/>
      </w:r>
    </w:p>
    <w:p w14:paraId="0CFA79E7" w14:textId="6C2BEFE0" w:rsidR="000606FA" w:rsidRDefault="000606FA">
      <w:pPr>
        <w:pStyle w:val="TOC1"/>
        <w:tabs>
          <w:tab w:val="left" w:pos="440"/>
          <w:tab w:val="right" w:leader="dot" w:pos="9062"/>
        </w:tabs>
        <w:rPr>
          <w:rFonts w:asciiTheme="minorHAnsi" w:eastAsiaTheme="minorEastAsia" w:hAnsiTheme="minorHAnsi" w:cstheme="minorBidi"/>
          <w:noProof/>
        </w:rPr>
      </w:pPr>
      <w:r w:rsidRPr="00B36F01">
        <w:rPr>
          <w:noProof/>
          <w:lang w:val="en-US"/>
        </w:rPr>
        <w:t>5.</w:t>
      </w:r>
      <w:r>
        <w:rPr>
          <w:rFonts w:asciiTheme="minorHAnsi" w:eastAsiaTheme="minorEastAsia" w:hAnsiTheme="minorHAnsi" w:cstheme="minorBidi"/>
          <w:noProof/>
        </w:rPr>
        <w:tab/>
      </w:r>
      <w:r w:rsidRPr="00B36F01">
        <w:rPr>
          <w:noProof/>
          <w:lang w:val="en-US"/>
        </w:rPr>
        <w:t>METHODS</w:t>
      </w:r>
      <w:r>
        <w:rPr>
          <w:noProof/>
        </w:rPr>
        <w:tab/>
      </w:r>
      <w:r>
        <w:rPr>
          <w:noProof/>
        </w:rPr>
        <w:fldChar w:fldCharType="begin"/>
      </w:r>
      <w:r>
        <w:rPr>
          <w:noProof/>
        </w:rPr>
        <w:instrText xml:space="preserve"> PAGEREF _Toc62629708 \h </w:instrText>
      </w:r>
      <w:r>
        <w:rPr>
          <w:noProof/>
        </w:rPr>
      </w:r>
      <w:r>
        <w:rPr>
          <w:noProof/>
        </w:rPr>
        <w:fldChar w:fldCharType="separate"/>
      </w:r>
      <w:r>
        <w:rPr>
          <w:noProof/>
        </w:rPr>
        <w:t>14</w:t>
      </w:r>
      <w:r>
        <w:rPr>
          <w:noProof/>
        </w:rPr>
        <w:fldChar w:fldCharType="end"/>
      </w:r>
    </w:p>
    <w:p w14:paraId="00234F17" w14:textId="5B5560DE" w:rsidR="000606FA" w:rsidRDefault="000606FA">
      <w:pPr>
        <w:pStyle w:val="TOC2"/>
        <w:tabs>
          <w:tab w:val="left" w:pos="880"/>
          <w:tab w:val="right" w:leader="dot" w:pos="9062"/>
        </w:tabs>
        <w:rPr>
          <w:rFonts w:asciiTheme="minorHAnsi" w:eastAsiaTheme="minorEastAsia" w:hAnsiTheme="minorHAnsi" w:cstheme="minorBidi"/>
          <w:noProof/>
        </w:rPr>
      </w:pPr>
      <w:r w:rsidRPr="00B36F01">
        <w:rPr>
          <w:noProof/>
          <w:lang w:val="en-US"/>
        </w:rPr>
        <w:t>5.1</w:t>
      </w:r>
      <w:r>
        <w:rPr>
          <w:rFonts w:asciiTheme="minorHAnsi" w:eastAsiaTheme="minorEastAsia" w:hAnsiTheme="minorHAnsi" w:cstheme="minorBidi"/>
          <w:noProof/>
        </w:rPr>
        <w:tab/>
      </w:r>
      <w:r w:rsidRPr="00B36F01">
        <w:rPr>
          <w:noProof/>
          <w:lang w:val="en-US"/>
        </w:rPr>
        <w:t>Study parameters/endpoints</w:t>
      </w:r>
      <w:r>
        <w:rPr>
          <w:noProof/>
        </w:rPr>
        <w:tab/>
      </w:r>
      <w:r>
        <w:rPr>
          <w:noProof/>
        </w:rPr>
        <w:fldChar w:fldCharType="begin"/>
      </w:r>
      <w:r>
        <w:rPr>
          <w:noProof/>
        </w:rPr>
        <w:instrText xml:space="preserve"> PAGEREF _Toc62629709 \h </w:instrText>
      </w:r>
      <w:r>
        <w:rPr>
          <w:noProof/>
        </w:rPr>
      </w:r>
      <w:r>
        <w:rPr>
          <w:noProof/>
        </w:rPr>
        <w:fldChar w:fldCharType="separate"/>
      </w:r>
      <w:r>
        <w:rPr>
          <w:noProof/>
        </w:rPr>
        <w:t>14</w:t>
      </w:r>
      <w:r>
        <w:rPr>
          <w:noProof/>
        </w:rPr>
        <w:fldChar w:fldCharType="end"/>
      </w:r>
    </w:p>
    <w:p w14:paraId="659DD35C" w14:textId="778ED81C" w:rsidR="000606FA" w:rsidRDefault="000606FA">
      <w:pPr>
        <w:pStyle w:val="TOC3"/>
        <w:tabs>
          <w:tab w:val="left" w:pos="1320"/>
          <w:tab w:val="right" w:leader="dot" w:pos="9062"/>
        </w:tabs>
        <w:rPr>
          <w:rFonts w:asciiTheme="minorHAnsi" w:eastAsiaTheme="minorEastAsia" w:hAnsiTheme="minorHAnsi" w:cstheme="minorBidi"/>
          <w:noProof/>
        </w:rPr>
      </w:pPr>
      <w:r w:rsidRPr="00B36F01">
        <w:rPr>
          <w:noProof/>
          <w:lang w:val="en-US"/>
        </w:rPr>
        <w:t>5.1.1</w:t>
      </w:r>
      <w:r>
        <w:rPr>
          <w:rFonts w:asciiTheme="minorHAnsi" w:eastAsiaTheme="minorEastAsia" w:hAnsiTheme="minorHAnsi" w:cstheme="minorBidi"/>
          <w:noProof/>
        </w:rPr>
        <w:tab/>
      </w:r>
      <w:r w:rsidRPr="00B36F01">
        <w:rPr>
          <w:noProof/>
          <w:lang w:val="en-US"/>
        </w:rPr>
        <w:t>Main study parameter/endpoint</w:t>
      </w:r>
      <w:r>
        <w:rPr>
          <w:noProof/>
        </w:rPr>
        <w:tab/>
      </w:r>
      <w:r>
        <w:rPr>
          <w:noProof/>
        </w:rPr>
        <w:fldChar w:fldCharType="begin"/>
      </w:r>
      <w:r>
        <w:rPr>
          <w:noProof/>
        </w:rPr>
        <w:instrText xml:space="preserve"> PAGEREF _Toc62629710 \h </w:instrText>
      </w:r>
      <w:r>
        <w:rPr>
          <w:noProof/>
        </w:rPr>
      </w:r>
      <w:r>
        <w:rPr>
          <w:noProof/>
        </w:rPr>
        <w:fldChar w:fldCharType="separate"/>
      </w:r>
      <w:r>
        <w:rPr>
          <w:noProof/>
        </w:rPr>
        <w:t>14</w:t>
      </w:r>
      <w:r>
        <w:rPr>
          <w:noProof/>
        </w:rPr>
        <w:fldChar w:fldCharType="end"/>
      </w:r>
    </w:p>
    <w:p w14:paraId="72C25E7D" w14:textId="2D397ED8"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5.1.2</w:t>
      </w:r>
      <w:r w:rsidRPr="006E243C">
        <w:rPr>
          <w:rFonts w:asciiTheme="minorHAnsi" w:eastAsiaTheme="minorEastAsia" w:hAnsiTheme="minorHAnsi" w:cstheme="minorBidi"/>
          <w:noProof/>
          <w:lang w:val="en-GB"/>
        </w:rPr>
        <w:tab/>
      </w:r>
      <w:r w:rsidRPr="00B36F01">
        <w:rPr>
          <w:noProof/>
          <w:lang w:val="en-US"/>
        </w:rPr>
        <w:t>Secondary study parameters/endpoints (if applicable)</w:t>
      </w:r>
      <w:r w:rsidRPr="006E243C">
        <w:rPr>
          <w:noProof/>
          <w:lang w:val="en-GB"/>
        </w:rPr>
        <w:tab/>
      </w:r>
      <w:r>
        <w:rPr>
          <w:noProof/>
        </w:rPr>
        <w:fldChar w:fldCharType="begin"/>
      </w:r>
      <w:r w:rsidRPr="006E243C">
        <w:rPr>
          <w:noProof/>
          <w:lang w:val="en-GB"/>
        </w:rPr>
        <w:instrText xml:space="preserve"> PAGEREF _Toc62629711 \h </w:instrText>
      </w:r>
      <w:r>
        <w:rPr>
          <w:noProof/>
        </w:rPr>
      </w:r>
      <w:r>
        <w:rPr>
          <w:noProof/>
        </w:rPr>
        <w:fldChar w:fldCharType="separate"/>
      </w:r>
      <w:r w:rsidRPr="006E243C">
        <w:rPr>
          <w:noProof/>
          <w:lang w:val="en-GB"/>
        </w:rPr>
        <w:t>14</w:t>
      </w:r>
      <w:r>
        <w:rPr>
          <w:noProof/>
        </w:rPr>
        <w:fldChar w:fldCharType="end"/>
      </w:r>
    </w:p>
    <w:p w14:paraId="25AFE97B" w14:textId="6D4B12F3"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5.2</w:t>
      </w:r>
      <w:r w:rsidRPr="006E243C">
        <w:rPr>
          <w:rFonts w:asciiTheme="minorHAnsi" w:eastAsiaTheme="minorEastAsia" w:hAnsiTheme="minorHAnsi" w:cstheme="minorBidi"/>
          <w:noProof/>
          <w:lang w:val="en-GB"/>
        </w:rPr>
        <w:tab/>
      </w:r>
      <w:r w:rsidRPr="00B36F01">
        <w:rPr>
          <w:noProof/>
          <w:lang w:val="en-US"/>
        </w:rPr>
        <w:t>Study procedures</w:t>
      </w:r>
      <w:r w:rsidRPr="006E243C">
        <w:rPr>
          <w:noProof/>
          <w:lang w:val="en-GB"/>
        </w:rPr>
        <w:tab/>
      </w:r>
      <w:r>
        <w:rPr>
          <w:noProof/>
        </w:rPr>
        <w:fldChar w:fldCharType="begin"/>
      </w:r>
      <w:r w:rsidRPr="006E243C">
        <w:rPr>
          <w:noProof/>
          <w:lang w:val="en-GB"/>
        </w:rPr>
        <w:instrText xml:space="preserve"> PAGEREF _Toc62629712 \h </w:instrText>
      </w:r>
      <w:r>
        <w:rPr>
          <w:noProof/>
        </w:rPr>
      </w:r>
      <w:r>
        <w:rPr>
          <w:noProof/>
        </w:rPr>
        <w:fldChar w:fldCharType="separate"/>
      </w:r>
      <w:r w:rsidRPr="006E243C">
        <w:rPr>
          <w:noProof/>
          <w:lang w:val="en-GB"/>
        </w:rPr>
        <w:t>14</w:t>
      </w:r>
      <w:r>
        <w:rPr>
          <w:noProof/>
        </w:rPr>
        <w:fldChar w:fldCharType="end"/>
      </w:r>
    </w:p>
    <w:p w14:paraId="689CE820" w14:textId="55D02EC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5.3</w:t>
      </w:r>
      <w:r w:rsidRPr="006E243C">
        <w:rPr>
          <w:rFonts w:asciiTheme="minorHAnsi" w:eastAsiaTheme="minorEastAsia" w:hAnsiTheme="minorHAnsi" w:cstheme="minorBidi"/>
          <w:noProof/>
          <w:lang w:val="en-GB"/>
        </w:rPr>
        <w:tab/>
      </w:r>
      <w:r w:rsidRPr="00B36F01">
        <w:rPr>
          <w:noProof/>
          <w:lang w:val="en-US"/>
        </w:rPr>
        <w:t>Withdrawal of individual subjects</w:t>
      </w:r>
      <w:r w:rsidRPr="006E243C">
        <w:rPr>
          <w:noProof/>
          <w:lang w:val="en-GB"/>
        </w:rPr>
        <w:tab/>
      </w:r>
      <w:r>
        <w:rPr>
          <w:noProof/>
        </w:rPr>
        <w:fldChar w:fldCharType="begin"/>
      </w:r>
      <w:r w:rsidRPr="006E243C">
        <w:rPr>
          <w:noProof/>
          <w:lang w:val="en-GB"/>
        </w:rPr>
        <w:instrText xml:space="preserve"> PAGEREF _Toc62629713 \h </w:instrText>
      </w:r>
      <w:r>
        <w:rPr>
          <w:noProof/>
        </w:rPr>
      </w:r>
      <w:r>
        <w:rPr>
          <w:noProof/>
        </w:rPr>
        <w:fldChar w:fldCharType="separate"/>
      </w:r>
      <w:r w:rsidRPr="006E243C">
        <w:rPr>
          <w:noProof/>
          <w:lang w:val="en-GB"/>
        </w:rPr>
        <w:t>14</w:t>
      </w:r>
      <w:r>
        <w:rPr>
          <w:noProof/>
        </w:rPr>
        <w:fldChar w:fldCharType="end"/>
      </w:r>
    </w:p>
    <w:p w14:paraId="668208A9" w14:textId="5DDB279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5.4</w:t>
      </w:r>
      <w:r w:rsidRPr="006E243C">
        <w:rPr>
          <w:rFonts w:asciiTheme="minorHAnsi" w:eastAsiaTheme="minorEastAsia" w:hAnsiTheme="minorHAnsi" w:cstheme="minorBidi"/>
          <w:noProof/>
          <w:lang w:val="en-GB"/>
        </w:rPr>
        <w:tab/>
      </w:r>
      <w:r w:rsidRPr="00B36F01">
        <w:rPr>
          <w:noProof/>
          <w:lang w:val="en-US"/>
        </w:rPr>
        <w:t>Replacement of individual subjects after withdrawal</w:t>
      </w:r>
      <w:r w:rsidRPr="006E243C">
        <w:rPr>
          <w:noProof/>
          <w:lang w:val="en-GB"/>
        </w:rPr>
        <w:tab/>
      </w:r>
      <w:r>
        <w:rPr>
          <w:noProof/>
        </w:rPr>
        <w:fldChar w:fldCharType="begin"/>
      </w:r>
      <w:r w:rsidRPr="006E243C">
        <w:rPr>
          <w:noProof/>
          <w:lang w:val="en-GB"/>
        </w:rPr>
        <w:instrText xml:space="preserve"> PAGEREF _Toc62629714 \h </w:instrText>
      </w:r>
      <w:r>
        <w:rPr>
          <w:noProof/>
        </w:rPr>
      </w:r>
      <w:r>
        <w:rPr>
          <w:noProof/>
        </w:rPr>
        <w:fldChar w:fldCharType="separate"/>
      </w:r>
      <w:r w:rsidRPr="006E243C">
        <w:rPr>
          <w:noProof/>
          <w:lang w:val="en-GB"/>
        </w:rPr>
        <w:t>14</w:t>
      </w:r>
      <w:r>
        <w:rPr>
          <w:noProof/>
        </w:rPr>
        <w:fldChar w:fldCharType="end"/>
      </w:r>
    </w:p>
    <w:p w14:paraId="259330F5" w14:textId="67654EB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5.5</w:t>
      </w:r>
      <w:r w:rsidRPr="006E243C">
        <w:rPr>
          <w:rFonts w:asciiTheme="minorHAnsi" w:eastAsiaTheme="minorEastAsia" w:hAnsiTheme="minorHAnsi" w:cstheme="minorBidi"/>
          <w:noProof/>
          <w:lang w:val="en-GB"/>
        </w:rPr>
        <w:tab/>
      </w:r>
      <w:r w:rsidRPr="00B36F01">
        <w:rPr>
          <w:noProof/>
          <w:lang w:val="en-US"/>
        </w:rPr>
        <w:t>Follow-up of subjects withdrawn from treatment</w:t>
      </w:r>
      <w:r w:rsidRPr="006E243C">
        <w:rPr>
          <w:noProof/>
          <w:lang w:val="en-GB"/>
        </w:rPr>
        <w:tab/>
      </w:r>
      <w:r>
        <w:rPr>
          <w:noProof/>
        </w:rPr>
        <w:fldChar w:fldCharType="begin"/>
      </w:r>
      <w:r w:rsidRPr="006E243C">
        <w:rPr>
          <w:noProof/>
          <w:lang w:val="en-GB"/>
        </w:rPr>
        <w:instrText xml:space="preserve"> PAGEREF _Toc62629715 \h </w:instrText>
      </w:r>
      <w:r>
        <w:rPr>
          <w:noProof/>
        </w:rPr>
      </w:r>
      <w:r>
        <w:rPr>
          <w:noProof/>
        </w:rPr>
        <w:fldChar w:fldCharType="separate"/>
      </w:r>
      <w:r w:rsidRPr="006E243C">
        <w:rPr>
          <w:noProof/>
          <w:lang w:val="en-GB"/>
        </w:rPr>
        <w:t>14</w:t>
      </w:r>
      <w:r>
        <w:rPr>
          <w:noProof/>
        </w:rPr>
        <w:fldChar w:fldCharType="end"/>
      </w:r>
    </w:p>
    <w:p w14:paraId="1ACA009F" w14:textId="23EFFCD0"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6.</w:t>
      </w:r>
      <w:r w:rsidRPr="006E243C">
        <w:rPr>
          <w:rFonts w:asciiTheme="minorHAnsi" w:eastAsiaTheme="minorEastAsia" w:hAnsiTheme="minorHAnsi" w:cstheme="minorBidi"/>
          <w:noProof/>
          <w:lang w:val="en-GB"/>
        </w:rPr>
        <w:tab/>
      </w:r>
      <w:r w:rsidRPr="00B36F01">
        <w:rPr>
          <w:noProof/>
          <w:lang w:val="en-US"/>
        </w:rPr>
        <w:t>STATISTICAL ANALYSIS</w:t>
      </w:r>
      <w:r w:rsidRPr="006E243C">
        <w:rPr>
          <w:noProof/>
          <w:lang w:val="en-GB"/>
        </w:rPr>
        <w:tab/>
      </w:r>
      <w:r>
        <w:rPr>
          <w:noProof/>
        </w:rPr>
        <w:fldChar w:fldCharType="begin"/>
      </w:r>
      <w:r w:rsidRPr="006E243C">
        <w:rPr>
          <w:noProof/>
          <w:lang w:val="en-GB"/>
        </w:rPr>
        <w:instrText xml:space="preserve"> PAGEREF _Toc62629716 \h </w:instrText>
      </w:r>
      <w:r>
        <w:rPr>
          <w:noProof/>
        </w:rPr>
      </w:r>
      <w:r>
        <w:rPr>
          <w:noProof/>
        </w:rPr>
        <w:fldChar w:fldCharType="separate"/>
      </w:r>
      <w:r w:rsidRPr="006E243C">
        <w:rPr>
          <w:noProof/>
          <w:lang w:val="en-GB"/>
        </w:rPr>
        <w:t>15</w:t>
      </w:r>
      <w:r>
        <w:rPr>
          <w:noProof/>
        </w:rPr>
        <w:fldChar w:fldCharType="end"/>
      </w:r>
    </w:p>
    <w:p w14:paraId="52869087" w14:textId="46F1842E"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7.</w:t>
      </w:r>
      <w:r w:rsidRPr="006E243C">
        <w:rPr>
          <w:rFonts w:asciiTheme="minorHAnsi" w:eastAsiaTheme="minorEastAsia" w:hAnsiTheme="minorHAnsi" w:cstheme="minorBidi"/>
          <w:noProof/>
          <w:lang w:val="en-GB"/>
        </w:rPr>
        <w:tab/>
      </w:r>
      <w:r w:rsidRPr="00B36F01">
        <w:rPr>
          <w:noProof/>
          <w:lang w:val="en-US"/>
        </w:rPr>
        <w:t>SAFETY REPORTING</w:t>
      </w:r>
      <w:r w:rsidRPr="006E243C">
        <w:rPr>
          <w:noProof/>
          <w:lang w:val="en-GB"/>
        </w:rPr>
        <w:tab/>
      </w:r>
      <w:r>
        <w:rPr>
          <w:noProof/>
        </w:rPr>
        <w:fldChar w:fldCharType="begin"/>
      </w:r>
      <w:r w:rsidRPr="006E243C">
        <w:rPr>
          <w:noProof/>
          <w:lang w:val="en-GB"/>
        </w:rPr>
        <w:instrText xml:space="preserve"> PAGEREF _Toc62629717 \h </w:instrText>
      </w:r>
      <w:r>
        <w:rPr>
          <w:noProof/>
        </w:rPr>
      </w:r>
      <w:r>
        <w:rPr>
          <w:noProof/>
        </w:rPr>
        <w:fldChar w:fldCharType="separate"/>
      </w:r>
      <w:r w:rsidRPr="006E243C">
        <w:rPr>
          <w:noProof/>
          <w:lang w:val="en-GB"/>
        </w:rPr>
        <w:t>16</w:t>
      </w:r>
      <w:r>
        <w:rPr>
          <w:noProof/>
        </w:rPr>
        <w:fldChar w:fldCharType="end"/>
      </w:r>
    </w:p>
    <w:p w14:paraId="0F6370CD" w14:textId="4E506DC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7.1</w:t>
      </w:r>
      <w:r w:rsidRPr="006E243C">
        <w:rPr>
          <w:rFonts w:asciiTheme="minorHAnsi" w:eastAsiaTheme="minorEastAsia" w:hAnsiTheme="minorHAnsi" w:cstheme="minorBidi"/>
          <w:noProof/>
          <w:lang w:val="en-GB"/>
        </w:rPr>
        <w:tab/>
      </w:r>
      <w:r w:rsidRPr="00B36F01">
        <w:rPr>
          <w:noProof/>
          <w:lang w:val="en-US"/>
        </w:rPr>
        <w:t>Section 10 WMO event</w:t>
      </w:r>
      <w:r w:rsidRPr="006E243C">
        <w:rPr>
          <w:noProof/>
          <w:lang w:val="en-GB"/>
        </w:rPr>
        <w:tab/>
      </w:r>
      <w:r>
        <w:rPr>
          <w:noProof/>
        </w:rPr>
        <w:fldChar w:fldCharType="begin"/>
      </w:r>
      <w:r w:rsidRPr="006E243C">
        <w:rPr>
          <w:noProof/>
          <w:lang w:val="en-GB"/>
        </w:rPr>
        <w:instrText xml:space="preserve"> PAGEREF _Toc62629718 \h </w:instrText>
      </w:r>
      <w:r>
        <w:rPr>
          <w:noProof/>
        </w:rPr>
      </w:r>
      <w:r>
        <w:rPr>
          <w:noProof/>
        </w:rPr>
        <w:fldChar w:fldCharType="separate"/>
      </w:r>
      <w:r w:rsidRPr="006E243C">
        <w:rPr>
          <w:noProof/>
          <w:lang w:val="en-GB"/>
        </w:rPr>
        <w:t>16</w:t>
      </w:r>
      <w:r>
        <w:rPr>
          <w:noProof/>
        </w:rPr>
        <w:fldChar w:fldCharType="end"/>
      </w:r>
    </w:p>
    <w:p w14:paraId="74EB0F35" w14:textId="382475D7"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7.2</w:t>
      </w:r>
      <w:r w:rsidRPr="006E243C">
        <w:rPr>
          <w:rFonts w:asciiTheme="minorHAnsi" w:eastAsiaTheme="minorEastAsia" w:hAnsiTheme="minorHAnsi" w:cstheme="minorBidi"/>
          <w:noProof/>
          <w:lang w:val="en-GB"/>
        </w:rPr>
        <w:tab/>
      </w:r>
      <w:r w:rsidRPr="00B36F01">
        <w:rPr>
          <w:noProof/>
          <w:lang w:val="en-US"/>
        </w:rPr>
        <w:t>AEs, SAEs and SUSARs</w:t>
      </w:r>
      <w:r w:rsidRPr="006E243C">
        <w:rPr>
          <w:noProof/>
          <w:lang w:val="en-GB"/>
        </w:rPr>
        <w:tab/>
      </w:r>
      <w:r>
        <w:rPr>
          <w:noProof/>
        </w:rPr>
        <w:fldChar w:fldCharType="begin"/>
      </w:r>
      <w:r w:rsidRPr="006E243C">
        <w:rPr>
          <w:noProof/>
          <w:lang w:val="en-GB"/>
        </w:rPr>
        <w:instrText xml:space="preserve"> PAGEREF _Toc62629719 \h </w:instrText>
      </w:r>
      <w:r>
        <w:rPr>
          <w:noProof/>
        </w:rPr>
      </w:r>
      <w:r>
        <w:rPr>
          <w:noProof/>
        </w:rPr>
        <w:fldChar w:fldCharType="separate"/>
      </w:r>
      <w:r w:rsidRPr="006E243C">
        <w:rPr>
          <w:noProof/>
          <w:lang w:val="en-GB"/>
        </w:rPr>
        <w:t>16</w:t>
      </w:r>
      <w:r>
        <w:rPr>
          <w:noProof/>
        </w:rPr>
        <w:fldChar w:fldCharType="end"/>
      </w:r>
    </w:p>
    <w:p w14:paraId="78B360EE" w14:textId="3ECDE4E4"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7.2.1</w:t>
      </w:r>
      <w:r w:rsidRPr="006E243C">
        <w:rPr>
          <w:rFonts w:asciiTheme="minorHAnsi" w:eastAsiaTheme="minorEastAsia" w:hAnsiTheme="minorHAnsi" w:cstheme="minorBidi"/>
          <w:noProof/>
          <w:lang w:val="en-GB"/>
        </w:rPr>
        <w:tab/>
      </w:r>
      <w:r w:rsidRPr="00B36F01">
        <w:rPr>
          <w:noProof/>
          <w:lang w:val="en-US"/>
        </w:rPr>
        <w:t>Adverse events (AEs)</w:t>
      </w:r>
      <w:r w:rsidRPr="006E243C">
        <w:rPr>
          <w:noProof/>
          <w:lang w:val="en-GB"/>
        </w:rPr>
        <w:tab/>
      </w:r>
      <w:r>
        <w:rPr>
          <w:noProof/>
        </w:rPr>
        <w:fldChar w:fldCharType="begin"/>
      </w:r>
      <w:r w:rsidRPr="006E243C">
        <w:rPr>
          <w:noProof/>
          <w:lang w:val="en-GB"/>
        </w:rPr>
        <w:instrText xml:space="preserve"> PAGEREF _Toc62629720 \h </w:instrText>
      </w:r>
      <w:r>
        <w:rPr>
          <w:noProof/>
        </w:rPr>
      </w:r>
      <w:r>
        <w:rPr>
          <w:noProof/>
        </w:rPr>
        <w:fldChar w:fldCharType="separate"/>
      </w:r>
      <w:r w:rsidRPr="006E243C">
        <w:rPr>
          <w:noProof/>
          <w:lang w:val="en-GB"/>
        </w:rPr>
        <w:t>16</w:t>
      </w:r>
      <w:r>
        <w:rPr>
          <w:noProof/>
        </w:rPr>
        <w:fldChar w:fldCharType="end"/>
      </w:r>
    </w:p>
    <w:p w14:paraId="149A9442" w14:textId="42D1B719" w:rsidR="000606FA" w:rsidRPr="006E243C" w:rsidRDefault="000606FA">
      <w:pPr>
        <w:pStyle w:val="TOC3"/>
        <w:tabs>
          <w:tab w:val="left" w:pos="1320"/>
          <w:tab w:val="right" w:leader="dot" w:pos="9062"/>
        </w:tabs>
        <w:rPr>
          <w:rFonts w:asciiTheme="minorHAnsi" w:eastAsiaTheme="minorEastAsia" w:hAnsiTheme="minorHAnsi" w:cstheme="minorBidi"/>
          <w:noProof/>
          <w:lang w:val="en-GB"/>
        </w:rPr>
      </w:pPr>
      <w:r w:rsidRPr="00B36F01">
        <w:rPr>
          <w:noProof/>
          <w:lang w:val="en-US"/>
        </w:rPr>
        <w:t>7.2.2</w:t>
      </w:r>
      <w:r w:rsidRPr="006E243C">
        <w:rPr>
          <w:rFonts w:asciiTheme="minorHAnsi" w:eastAsiaTheme="minorEastAsia" w:hAnsiTheme="minorHAnsi" w:cstheme="minorBidi"/>
          <w:noProof/>
          <w:lang w:val="en-GB"/>
        </w:rPr>
        <w:tab/>
      </w:r>
      <w:r w:rsidRPr="00B36F01">
        <w:rPr>
          <w:noProof/>
          <w:lang w:val="en-US"/>
        </w:rPr>
        <w:t>Serious adverse events (SAEs)</w:t>
      </w:r>
      <w:r w:rsidRPr="006E243C">
        <w:rPr>
          <w:noProof/>
          <w:lang w:val="en-GB"/>
        </w:rPr>
        <w:tab/>
      </w:r>
      <w:r>
        <w:rPr>
          <w:noProof/>
        </w:rPr>
        <w:fldChar w:fldCharType="begin"/>
      </w:r>
      <w:r w:rsidRPr="006E243C">
        <w:rPr>
          <w:noProof/>
          <w:lang w:val="en-GB"/>
        </w:rPr>
        <w:instrText xml:space="preserve"> PAGEREF _Toc62629721 \h </w:instrText>
      </w:r>
      <w:r>
        <w:rPr>
          <w:noProof/>
        </w:rPr>
      </w:r>
      <w:r>
        <w:rPr>
          <w:noProof/>
        </w:rPr>
        <w:fldChar w:fldCharType="separate"/>
      </w:r>
      <w:r w:rsidRPr="006E243C">
        <w:rPr>
          <w:noProof/>
          <w:lang w:val="en-GB"/>
        </w:rPr>
        <w:t>16</w:t>
      </w:r>
      <w:r>
        <w:rPr>
          <w:noProof/>
        </w:rPr>
        <w:fldChar w:fldCharType="end"/>
      </w:r>
    </w:p>
    <w:p w14:paraId="09365CF4" w14:textId="1AEB3FD7"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7.3</w:t>
      </w:r>
      <w:r w:rsidRPr="006E243C">
        <w:rPr>
          <w:rFonts w:asciiTheme="minorHAnsi" w:eastAsiaTheme="minorEastAsia" w:hAnsiTheme="minorHAnsi" w:cstheme="minorBidi"/>
          <w:noProof/>
          <w:lang w:val="en-GB"/>
        </w:rPr>
        <w:tab/>
      </w:r>
      <w:r w:rsidRPr="00B36F01">
        <w:rPr>
          <w:noProof/>
          <w:lang w:val="en-US"/>
        </w:rPr>
        <w:t>Follow-up of adverse events</w:t>
      </w:r>
      <w:r w:rsidRPr="006E243C">
        <w:rPr>
          <w:noProof/>
          <w:lang w:val="en-GB"/>
        </w:rPr>
        <w:tab/>
      </w:r>
      <w:r>
        <w:rPr>
          <w:noProof/>
        </w:rPr>
        <w:fldChar w:fldCharType="begin"/>
      </w:r>
      <w:r w:rsidRPr="006E243C">
        <w:rPr>
          <w:noProof/>
          <w:lang w:val="en-GB"/>
        </w:rPr>
        <w:instrText xml:space="preserve"> PAGEREF _Toc62629722 \h </w:instrText>
      </w:r>
      <w:r>
        <w:rPr>
          <w:noProof/>
        </w:rPr>
      </w:r>
      <w:r>
        <w:rPr>
          <w:noProof/>
        </w:rPr>
        <w:fldChar w:fldCharType="separate"/>
      </w:r>
      <w:r w:rsidRPr="006E243C">
        <w:rPr>
          <w:noProof/>
          <w:lang w:val="en-GB"/>
        </w:rPr>
        <w:t>17</w:t>
      </w:r>
      <w:r>
        <w:rPr>
          <w:noProof/>
        </w:rPr>
        <w:fldChar w:fldCharType="end"/>
      </w:r>
    </w:p>
    <w:p w14:paraId="0598C03B" w14:textId="418B4D9B"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8.</w:t>
      </w:r>
      <w:r w:rsidRPr="006E243C">
        <w:rPr>
          <w:rFonts w:asciiTheme="minorHAnsi" w:eastAsiaTheme="minorEastAsia" w:hAnsiTheme="minorHAnsi" w:cstheme="minorBidi"/>
          <w:noProof/>
          <w:lang w:val="en-GB"/>
        </w:rPr>
        <w:tab/>
      </w:r>
      <w:r w:rsidRPr="00B36F01">
        <w:rPr>
          <w:noProof/>
          <w:lang w:val="en-US"/>
        </w:rPr>
        <w:t>ETHICAL CONSIDERATIONS</w:t>
      </w:r>
      <w:r w:rsidRPr="006E243C">
        <w:rPr>
          <w:noProof/>
          <w:lang w:val="en-GB"/>
        </w:rPr>
        <w:tab/>
      </w:r>
      <w:r>
        <w:rPr>
          <w:noProof/>
        </w:rPr>
        <w:fldChar w:fldCharType="begin"/>
      </w:r>
      <w:r w:rsidRPr="006E243C">
        <w:rPr>
          <w:noProof/>
          <w:lang w:val="en-GB"/>
        </w:rPr>
        <w:instrText xml:space="preserve"> PAGEREF _Toc62629723 \h </w:instrText>
      </w:r>
      <w:r>
        <w:rPr>
          <w:noProof/>
        </w:rPr>
      </w:r>
      <w:r>
        <w:rPr>
          <w:noProof/>
        </w:rPr>
        <w:fldChar w:fldCharType="separate"/>
      </w:r>
      <w:r w:rsidRPr="006E243C">
        <w:rPr>
          <w:noProof/>
          <w:lang w:val="en-GB"/>
        </w:rPr>
        <w:t>18</w:t>
      </w:r>
      <w:r>
        <w:rPr>
          <w:noProof/>
        </w:rPr>
        <w:fldChar w:fldCharType="end"/>
      </w:r>
    </w:p>
    <w:p w14:paraId="501344C4" w14:textId="4AA90055"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8.1</w:t>
      </w:r>
      <w:r w:rsidRPr="006E243C">
        <w:rPr>
          <w:rFonts w:asciiTheme="minorHAnsi" w:eastAsiaTheme="minorEastAsia" w:hAnsiTheme="minorHAnsi" w:cstheme="minorBidi"/>
          <w:noProof/>
          <w:lang w:val="en-GB"/>
        </w:rPr>
        <w:tab/>
      </w:r>
      <w:r w:rsidRPr="00B36F01">
        <w:rPr>
          <w:noProof/>
          <w:lang w:val="en-US"/>
        </w:rPr>
        <w:t>Regulation statement</w:t>
      </w:r>
      <w:r w:rsidRPr="006E243C">
        <w:rPr>
          <w:noProof/>
          <w:lang w:val="en-GB"/>
        </w:rPr>
        <w:tab/>
      </w:r>
      <w:r>
        <w:rPr>
          <w:noProof/>
        </w:rPr>
        <w:fldChar w:fldCharType="begin"/>
      </w:r>
      <w:r w:rsidRPr="006E243C">
        <w:rPr>
          <w:noProof/>
          <w:lang w:val="en-GB"/>
        </w:rPr>
        <w:instrText xml:space="preserve"> PAGEREF _Toc62629724 \h </w:instrText>
      </w:r>
      <w:r>
        <w:rPr>
          <w:noProof/>
        </w:rPr>
      </w:r>
      <w:r>
        <w:rPr>
          <w:noProof/>
        </w:rPr>
        <w:fldChar w:fldCharType="separate"/>
      </w:r>
      <w:r w:rsidRPr="006E243C">
        <w:rPr>
          <w:noProof/>
          <w:lang w:val="en-GB"/>
        </w:rPr>
        <w:t>18</w:t>
      </w:r>
      <w:r>
        <w:rPr>
          <w:noProof/>
        </w:rPr>
        <w:fldChar w:fldCharType="end"/>
      </w:r>
    </w:p>
    <w:p w14:paraId="0E41E8ED" w14:textId="20F6C36F"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8.2</w:t>
      </w:r>
      <w:r w:rsidRPr="006E243C">
        <w:rPr>
          <w:rFonts w:asciiTheme="minorHAnsi" w:eastAsiaTheme="minorEastAsia" w:hAnsiTheme="minorHAnsi" w:cstheme="minorBidi"/>
          <w:noProof/>
          <w:lang w:val="en-GB"/>
        </w:rPr>
        <w:tab/>
      </w:r>
      <w:r w:rsidRPr="00B36F01">
        <w:rPr>
          <w:noProof/>
          <w:lang w:val="en-US"/>
        </w:rPr>
        <w:t>Recruitment and consent</w:t>
      </w:r>
      <w:r w:rsidRPr="006E243C">
        <w:rPr>
          <w:noProof/>
          <w:lang w:val="en-GB"/>
        </w:rPr>
        <w:tab/>
      </w:r>
      <w:r>
        <w:rPr>
          <w:noProof/>
        </w:rPr>
        <w:fldChar w:fldCharType="begin"/>
      </w:r>
      <w:r w:rsidRPr="006E243C">
        <w:rPr>
          <w:noProof/>
          <w:lang w:val="en-GB"/>
        </w:rPr>
        <w:instrText xml:space="preserve"> PAGEREF _Toc62629725 \h </w:instrText>
      </w:r>
      <w:r>
        <w:rPr>
          <w:noProof/>
        </w:rPr>
      </w:r>
      <w:r>
        <w:rPr>
          <w:noProof/>
        </w:rPr>
        <w:fldChar w:fldCharType="separate"/>
      </w:r>
      <w:r w:rsidRPr="006E243C">
        <w:rPr>
          <w:noProof/>
          <w:lang w:val="en-GB"/>
        </w:rPr>
        <w:t>18</w:t>
      </w:r>
      <w:r>
        <w:rPr>
          <w:noProof/>
        </w:rPr>
        <w:fldChar w:fldCharType="end"/>
      </w:r>
    </w:p>
    <w:p w14:paraId="119177C9" w14:textId="08F88E2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8.3</w:t>
      </w:r>
      <w:r w:rsidRPr="006E243C">
        <w:rPr>
          <w:rFonts w:asciiTheme="minorHAnsi" w:eastAsiaTheme="minorEastAsia" w:hAnsiTheme="minorHAnsi" w:cstheme="minorBidi"/>
          <w:noProof/>
          <w:lang w:val="en-GB"/>
        </w:rPr>
        <w:tab/>
      </w:r>
      <w:r w:rsidRPr="00B36F01">
        <w:rPr>
          <w:noProof/>
          <w:lang w:val="en-US"/>
        </w:rPr>
        <w:t>Compensation for injury</w:t>
      </w:r>
      <w:r w:rsidRPr="006E243C">
        <w:rPr>
          <w:noProof/>
          <w:lang w:val="en-GB"/>
        </w:rPr>
        <w:tab/>
      </w:r>
      <w:r>
        <w:rPr>
          <w:noProof/>
        </w:rPr>
        <w:fldChar w:fldCharType="begin"/>
      </w:r>
      <w:r w:rsidRPr="006E243C">
        <w:rPr>
          <w:noProof/>
          <w:lang w:val="en-GB"/>
        </w:rPr>
        <w:instrText xml:space="preserve"> PAGEREF _Toc62629726 \h </w:instrText>
      </w:r>
      <w:r>
        <w:rPr>
          <w:noProof/>
        </w:rPr>
      </w:r>
      <w:r>
        <w:rPr>
          <w:noProof/>
        </w:rPr>
        <w:fldChar w:fldCharType="separate"/>
      </w:r>
      <w:r w:rsidRPr="006E243C">
        <w:rPr>
          <w:noProof/>
          <w:lang w:val="en-GB"/>
        </w:rPr>
        <w:t>18</w:t>
      </w:r>
      <w:r>
        <w:rPr>
          <w:noProof/>
        </w:rPr>
        <w:fldChar w:fldCharType="end"/>
      </w:r>
    </w:p>
    <w:p w14:paraId="14AD0987" w14:textId="18CB8C3B" w:rsidR="000606FA" w:rsidRPr="006E243C" w:rsidRDefault="000606FA">
      <w:pPr>
        <w:pStyle w:val="TOC1"/>
        <w:tabs>
          <w:tab w:val="left" w:pos="440"/>
          <w:tab w:val="right" w:leader="dot" w:pos="9062"/>
        </w:tabs>
        <w:rPr>
          <w:rFonts w:asciiTheme="minorHAnsi" w:eastAsiaTheme="minorEastAsia" w:hAnsiTheme="minorHAnsi" w:cstheme="minorBidi"/>
          <w:noProof/>
          <w:lang w:val="en-GB"/>
        </w:rPr>
      </w:pPr>
      <w:r w:rsidRPr="00B36F01">
        <w:rPr>
          <w:noProof/>
          <w:lang w:val="en-US"/>
        </w:rPr>
        <w:t>9.</w:t>
      </w:r>
      <w:r w:rsidRPr="006E243C">
        <w:rPr>
          <w:rFonts w:asciiTheme="minorHAnsi" w:eastAsiaTheme="minorEastAsia" w:hAnsiTheme="minorHAnsi" w:cstheme="minorBidi"/>
          <w:noProof/>
          <w:lang w:val="en-GB"/>
        </w:rPr>
        <w:tab/>
      </w:r>
      <w:r w:rsidRPr="00B36F01">
        <w:rPr>
          <w:noProof/>
          <w:lang w:val="en-US"/>
        </w:rPr>
        <w:t>ADMINISTRATIVE ASPECTS, MONITORING AND PUBLICATION</w:t>
      </w:r>
      <w:r w:rsidRPr="006E243C">
        <w:rPr>
          <w:noProof/>
          <w:lang w:val="en-GB"/>
        </w:rPr>
        <w:tab/>
      </w:r>
      <w:r>
        <w:rPr>
          <w:noProof/>
        </w:rPr>
        <w:fldChar w:fldCharType="begin"/>
      </w:r>
      <w:r w:rsidRPr="006E243C">
        <w:rPr>
          <w:noProof/>
          <w:lang w:val="en-GB"/>
        </w:rPr>
        <w:instrText xml:space="preserve"> PAGEREF _Toc62629727 \h </w:instrText>
      </w:r>
      <w:r>
        <w:rPr>
          <w:noProof/>
        </w:rPr>
      </w:r>
      <w:r>
        <w:rPr>
          <w:noProof/>
        </w:rPr>
        <w:fldChar w:fldCharType="separate"/>
      </w:r>
      <w:r w:rsidRPr="006E243C">
        <w:rPr>
          <w:noProof/>
          <w:lang w:val="en-GB"/>
        </w:rPr>
        <w:t>19</w:t>
      </w:r>
      <w:r>
        <w:rPr>
          <w:noProof/>
        </w:rPr>
        <w:fldChar w:fldCharType="end"/>
      </w:r>
    </w:p>
    <w:p w14:paraId="4D5339AA" w14:textId="329A4C23"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9.1</w:t>
      </w:r>
      <w:r w:rsidRPr="006E243C">
        <w:rPr>
          <w:rFonts w:asciiTheme="minorHAnsi" w:eastAsiaTheme="minorEastAsia" w:hAnsiTheme="minorHAnsi" w:cstheme="minorBidi"/>
          <w:noProof/>
          <w:lang w:val="en-GB"/>
        </w:rPr>
        <w:tab/>
      </w:r>
      <w:r w:rsidRPr="00B36F01">
        <w:rPr>
          <w:noProof/>
          <w:lang w:val="en-US"/>
        </w:rPr>
        <w:t>Handling and storage of data and documents</w:t>
      </w:r>
      <w:r w:rsidRPr="006E243C">
        <w:rPr>
          <w:noProof/>
          <w:lang w:val="en-GB"/>
        </w:rPr>
        <w:tab/>
      </w:r>
      <w:r>
        <w:rPr>
          <w:noProof/>
        </w:rPr>
        <w:fldChar w:fldCharType="begin"/>
      </w:r>
      <w:r w:rsidRPr="006E243C">
        <w:rPr>
          <w:noProof/>
          <w:lang w:val="en-GB"/>
        </w:rPr>
        <w:instrText xml:space="preserve"> PAGEREF _Toc62629728 \h </w:instrText>
      </w:r>
      <w:r>
        <w:rPr>
          <w:noProof/>
        </w:rPr>
      </w:r>
      <w:r>
        <w:rPr>
          <w:noProof/>
        </w:rPr>
        <w:fldChar w:fldCharType="separate"/>
      </w:r>
      <w:r w:rsidRPr="006E243C">
        <w:rPr>
          <w:noProof/>
          <w:lang w:val="en-GB"/>
        </w:rPr>
        <w:t>19</w:t>
      </w:r>
      <w:r>
        <w:rPr>
          <w:noProof/>
        </w:rPr>
        <w:fldChar w:fldCharType="end"/>
      </w:r>
    </w:p>
    <w:p w14:paraId="0CD7FC63" w14:textId="60C71BE2"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9.2</w:t>
      </w:r>
      <w:r w:rsidRPr="006E243C">
        <w:rPr>
          <w:rFonts w:asciiTheme="minorHAnsi" w:eastAsiaTheme="minorEastAsia" w:hAnsiTheme="minorHAnsi" w:cstheme="minorBidi"/>
          <w:noProof/>
          <w:lang w:val="en-GB"/>
        </w:rPr>
        <w:tab/>
      </w:r>
      <w:r w:rsidRPr="00B36F01">
        <w:rPr>
          <w:noProof/>
          <w:lang w:val="en-US"/>
        </w:rPr>
        <w:t>Amendments</w:t>
      </w:r>
      <w:r w:rsidRPr="006E243C">
        <w:rPr>
          <w:noProof/>
          <w:lang w:val="en-GB"/>
        </w:rPr>
        <w:tab/>
      </w:r>
      <w:r>
        <w:rPr>
          <w:noProof/>
        </w:rPr>
        <w:fldChar w:fldCharType="begin"/>
      </w:r>
      <w:r w:rsidRPr="006E243C">
        <w:rPr>
          <w:noProof/>
          <w:lang w:val="en-GB"/>
        </w:rPr>
        <w:instrText xml:space="preserve"> PAGEREF _Toc62629729 \h </w:instrText>
      </w:r>
      <w:r>
        <w:rPr>
          <w:noProof/>
        </w:rPr>
      </w:r>
      <w:r>
        <w:rPr>
          <w:noProof/>
        </w:rPr>
        <w:fldChar w:fldCharType="separate"/>
      </w:r>
      <w:r w:rsidRPr="006E243C">
        <w:rPr>
          <w:noProof/>
          <w:lang w:val="en-GB"/>
        </w:rPr>
        <w:t>19</w:t>
      </w:r>
      <w:r>
        <w:rPr>
          <w:noProof/>
        </w:rPr>
        <w:fldChar w:fldCharType="end"/>
      </w:r>
    </w:p>
    <w:p w14:paraId="54FA1C55" w14:textId="3567EF69"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9.3</w:t>
      </w:r>
      <w:r w:rsidRPr="006E243C">
        <w:rPr>
          <w:rFonts w:asciiTheme="minorHAnsi" w:eastAsiaTheme="minorEastAsia" w:hAnsiTheme="minorHAnsi" w:cstheme="minorBidi"/>
          <w:noProof/>
          <w:lang w:val="en-GB"/>
        </w:rPr>
        <w:tab/>
      </w:r>
      <w:r w:rsidRPr="00B36F01">
        <w:rPr>
          <w:noProof/>
          <w:lang w:val="en-US"/>
        </w:rPr>
        <w:t>Annual progress report</w:t>
      </w:r>
      <w:r w:rsidRPr="006E243C">
        <w:rPr>
          <w:noProof/>
          <w:lang w:val="en-GB"/>
        </w:rPr>
        <w:tab/>
      </w:r>
      <w:r>
        <w:rPr>
          <w:noProof/>
        </w:rPr>
        <w:fldChar w:fldCharType="begin"/>
      </w:r>
      <w:r w:rsidRPr="006E243C">
        <w:rPr>
          <w:noProof/>
          <w:lang w:val="en-GB"/>
        </w:rPr>
        <w:instrText xml:space="preserve"> PAGEREF _Toc62629730 \h </w:instrText>
      </w:r>
      <w:r>
        <w:rPr>
          <w:noProof/>
        </w:rPr>
      </w:r>
      <w:r>
        <w:rPr>
          <w:noProof/>
        </w:rPr>
        <w:fldChar w:fldCharType="separate"/>
      </w:r>
      <w:r w:rsidRPr="006E243C">
        <w:rPr>
          <w:noProof/>
          <w:lang w:val="en-GB"/>
        </w:rPr>
        <w:t>19</w:t>
      </w:r>
      <w:r>
        <w:rPr>
          <w:noProof/>
        </w:rPr>
        <w:fldChar w:fldCharType="end"/>
      </w:r>
    </w:p>
    <w:p w14:paraId="1A1DD5D4" w14:textId="02A67555"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9.4</w:t>
      </w:r>
      <w:r w:rsidRPr="006E243C">
        <w:rPr>
          <w:rFonts w:asciiTheme="minorHAnsi" w:eastAsiaTheme="minorEastAsia" w:hAnsiTheme="minorHAnsi" w:cstheme="minorBidi"/>
          <w:noProof/>
          <w:lang w:val="en-GB"/>
        </w:rPr>
        <w:tab/>
      </w:r>
      <w:r w:rsidRPr="00B36F01">
        <w:rPr>
          <w:noProof/>
          <w:lang w:val="en-US"/>
        </w:rPr>
        <w:t>End of study report</w:t>
      </w:r>
      <w:r w:rsidRPr="006E243C">
        <w:rPr>
          <w:noProof/>
          <w:lang w:val="en-GB"/>
        </w:rPr>
        <w:tab/>
      </w:r>
      <w:r>
        <w:rPr>
          <w:noProof/>
        </w:rPr>
        <w:fldChar w:fldCharType="begin"/>
      </w:r>
      <w:r w:rsidRPr="006E243C">
        <w:rPr>
          <w:noProof/>
          <w:lang w:val="en-GB"/>
        </w:rPr>
        <w:instrText xml:space="preserve"> PAGEREF _Toc62629731 \h </w:instrText>
      </w:r>
      <w:r>
        <w:rPr>
          <w:noProof/>
        </w:rPr>
      </w:r>
      <w:r>
        <w:rPr>
          <w:noProof/>
        </w:rPr>
        <w:fldChar w:fldCharType="separate"/>
      </w:r>
      <w:r w:rsidRPr="006E243C">
        <w:rPr>
          <w:noProof/>
          <w:lang w:val="en-GB"/>
        </w:rPr>
        <w:t>19</w:t>
      </w:r>
      <w:r>
        <w:rPr>
          <w:noProof/>
        </w:rPr>
        <w:fldChar w:fldCharType="end"/>
      </w:r>
    </w:p>
    <w:p w14:paraId="05A0DD8B" w14:textId="6BD40EAE" w:rsidR="000606FA" w:rsidRPr="006E243C" w:rsidRDefault="000606FA">
      <w:pPr>
        <w:pStyle w:val="TOC2"/>
        <w:tabs>
          <w:tab w:val="left" w:pos="880"/>
          <w:tab w:val="right" w:leader="dot" w:pos="9062"/>
        </w:tabs>
        <w:rPr>
          <w:rFonts w:asciiTheme="minorHAnsi" w:eastAsiaTheme="minorEastAsia" w:hAnsiTheme="minorHAnsi" w:cstheme="minorBidi"/>
          <w:noProof/>
          <w:lang w:val="en-GB"/>
        </w:rPr>
      </w:pPr>
      <w:r w:rsidRPr="00B36F01">
        <w:rPr>
          <w:noProof/>
          <w:lang w:val="en-US"/>
        </w:rPr>
        <w:t>9.5</w:t>
      </w:r>
      <w:r w:rsidRPr="006E243C">
        <w:rPr>
          <w:rFonts w:asciiTheme="minorHAnsi" w:eastAsiaTheme="minorEastAsia" w:hAnsiTheme="minorHAnsi" w:cstheme="minorBidi"/>
          <w:noProof/>
          <w:lang w:val="en-GB"/>
        </w:rPr>
        <w:tab/>
      </w:r>
      <w:r w:rsidRPr="00B36F01">
        <w:rPr>
          <w:noProof/>
          <w:lang w:val="en-US"/>
        </w:rPr>
        <w:t>Public disclosure and publication policy</w:t>
      </w:r>
      <w:r w:rsidRPr="006E243C">
        <w:rPr>
          <w:noProof/>
          <w:lang w:val="en-GB"/>
        </w:rPr>
        <w:tab/>
      </w:r>
      <w:r>
        <w:rPr>
          <w:noProof/>
        </w:rPr>
        <w:fldChar w:fldCharType="begin"/>
      </w:r>
      <w:r w:rsidRPr="006E243C">
        <w:rPr>
          <w:noProof/>
          <w:lang w:val="en-GB"/>
        </w:rPr>
        <w:instrText xml:space="preserve"> PAGEREF _Toc62629732 \h </w:instrText>
      </w:r>
      <w:r>
        <w:rPr>
          <w:noProof/>
        </w:rPr>
      </w:r>
      <w:r>
        <w:rPr>
          <w:noProof/>
        </w:rPr>
        <w:fldChar w:fldCharType="separate"/>
      </w:r>
      <w:r w:rsidRPr="006E243C">
        <w:rPr>
          <w:noProof/>
          <w:lang w:val="en-GB"/>
        </w:rPr>
        <w:t>19</w:t>
      </w:r>
      <w:r>
        <w:rPr>
          <w:noProof/>
        </w:rPr>
        <w:fldChar w:fldCharType="end"/>
      </w:r>
    </w:p>
    <w:p w14:paraId="381DB9F8" w14:textId="094A947D" w:rsidR="002D68AC" w:rsidRPr="003D67D7" w:rsidRDefault="00EF57CB" w:rsidP="00A1713B">
      <w:pPr>
        <w:tabs>
          <w:tab w:val="clear" w:pos="284"/>
          <w:tab w:val="clear" w:pos="1701"/>
        </w:tabs>
        <w:spacing w:line="276" w:lineRule="auto"/>
        <w:rPr>
          <w:sz w:val="20"/>
          <w:szCs w:val="20"/>
          <w:lang w:val="en-US"/>
        </w:rPr>
        <w:sectPr w:rsidR="002D68AC" w:rsidRPr="003D67D7">
          <w:headerReference w:type="default" r:id="rId12"/>
          <w:footerReference w:type="even" r:id="rId13"/>
          <w:footerReference w:type="default" r:id="rId14"/>
          <w:headerReference w:type="first" r:id="rId15"/>
          <w:pgSz w:w="11906" w:h="16838"/>
          <w:pgMar w:top="1417" w:right="1417" w:bottom="1417" w:left="1417" w:header="708" w:footer="708" w:gutter="0"/>
          <w:cols w:space="708"/>
          <w:docGrid w:linePitch="360"/>
        </w:sectPr>
      </w:pPr>
      <w:r w:rsidRPr="003D67D7">
        <w:rPr>
          <w:sz w:val="20"/>
          <w:szCs w:val="20"/>
          <w:lang w:val="en-US"/>
        </w:rPr>
        <w:fldChar w:fldCharType="end"/>
      </w:r>
    </w:p>
    <w:p w14:paraId="67742CF1" w14:textId="77777777" w:rsidR="002D68AC" w:rsidRPr="003D67D7" w:rsidRDefault="002D68AC" w:rsidP="00E167A4">
      <w:pPr>
        <w:rPr>
          <w:b/>
          <w:bCs/>
          <w:sz w:val="20"/>
          <w:szCs w:val="20"/>
          <w:lang w:val="en-US"/>
        </w:rPr>
      </w:pPr>
      <w:bookmarkStart w:id="0" w:name="_Toc91657200"/>
      <w:r w:rsidRPr="003D67D7">
        <w:rPr>
          <w:b/>
          <w:bCs/>
          <w:sz w:val="20"/>
          <w:szCs w:val="20"/>
          <w:lang w:val="en-US"/>
        </w:rPr>
        <w:lastRenderedPageBreak/>
        <w:t>LIST OF ABBREVIATIONS AND RELEVANT DEFINITIONS</w:t>
      </w:r>
      <w:bookmarkEnd w:id="0"/>
      <w:r w:rsidR="00EE6664" w:rsidRPr="003D67D7">
        <w:rPr>
          <w:b/>
          <w:bCs/>
          <w:sz w:val="20"/>
          <w:szCs w:val="20"/>
          <w:lang w:val="en-US"/>
        </w:rPr>
        <w:t xml:space="preserve"> </w:t>
      </w:r>
    </w:p>
    <w:p w14:paraId="6EED0F30" w14:textId="77777777" w:rsidR="002D68AC" w:rsidRPr="003D67D7" w:rsidRDefault="002D68AC" w:rsidP="00634D7B">
      <w:pPr>
        <w:spacing w:line="360" w:lineRule="auto"/>
        <w:rPr>
          <w:sz w:val="20"/>
          <w:szCs w:val="20"/>
          <w:lang w:val="en-US"/>
        </w:rPr>
      </w:pPr>
    </w:p>
    <w:tbl>
      <w:tblPr>
        <w:tblW w:w="0" w:type="auto"/>
        <w:tblLook w:val="01E0" w:firstRow="1" w:lastRow="1" w:firstColumn="1" w:lastColumn="1" w:noHBand="0" w:noVBand="0"/>
      </w:tblPr>
      <w:tblGrid>
        <w:gridCol w:w="1028"/>
        <w:gridCol w:w="8044"/>
      </w:tblGrid>
      <w:tr w:rsidR="002D68AC" w:rsidRPr="00732C78" w14:paraId="31FB37A7" w14:textId="77777777" w:rsidTr="00612CD9">
        <w:tc>
          <w:tcPr>
            <w:tcW w:w="0" w:type="auto"/>
          </w:tcPr>
          <w:p w14:paraId="176C8506"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ABR</w:t>
            </w:r>
          </w:p>
        </w:tc>
        <w:tc>
          <w:tcPr>
            <w:tcW w:w="0" w:type="auto"/>
          </w:tcPr>
          <w:p w14:paraId="3937EFE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ABR form</w:t>
            </w:r>
            <w:r w:rsidR="00EE6664" w:rsidRPr="003D67D7">
              <w:rPr>
                <w:rFonts w:cs="Arial"/>
                <w:b/>
                <w:bCs/>
                <w:kern w:val="28"/>
                <w:sz w:val="20"/>
                <w:szCs w:val="20"/>
                <w:lang w:val="en-US"/>
              </w:rPr>
              <w:t xml:space="preserve">, </w:t>
            </w:r>
            <w:r w:rsidRPr="003D67D7">
              <w:rPr>
                <w:rFonts w:cs="Arial"/>
                <w:b/>
                <w:bCs/>
                <w:kern w:val="28"/>
                <w:sz w:val="20"/>
                <w:szCs w:val="20"/>
                <w:lang w:val="en-US"/>
              </w:rPr>
              <w:t>General Assessment and Registration form</w:t>
            </w:r>
            <w:r w:rsidR="00EE6664" w:rsidRPr="003D67D7">
              <w:rPr>
                <w:rFonts w:cs="Arial"/>
                <w:b/>
                <w:bCs/>
                <w:kern w:val="28"/>
                <w:sz w:val="20"/>
                <w:szCs w:val="20"/>
                <w:lang w:val="en-US"/>
              </w:rPr>
              <w:t>,</w:t>
            </w:r>
            <w:r w:rsidRPr="003D67D7">
              <w:rPr>
                <w:rFonts w:cs="Arial"/>
                <w:b/>
                <w:bCs/>
                <w:kern w:val="28"/>
                <w:sz w:val="20"/>
                <w:szCs w:val="20"/>
                <w:lang w:val="en-US"/>
              </w:rPr>
              <w:t xml:space="preserve"> is the application form that is required for submission to the accredited Ethics Committee (</w:t>
            </w:r>
            <w:r w:rsidR="00EE6664" w:rsidRPr="003D67D7">
              <w:rPr>
                <w:rFonts w:cs="Arial"/>
                <w:b/>
                <w:bCs/>
                <w:kern w:val="28"/>
                <w:sz w:val="20"/>
                <w:szCs w:val="20"/>
                <w:lang w:val="en-US"/>
              </w:rPr>
              <w:t xml:space="preserve">In Dutch, </w:t>
            </w:r>
            <w:r w:rsidRPr="003D67D7">
              <w:rPr>
                <w:rFonts w:cs="Arial"/>
                <w:b/>
                <w:bCs/>
                <w:kern w:val="28"/>
                <w:sz w:val="20"/>
                <w:szCs w:val="20"/>
                <w:lang w:val="en-US"/>
              </w:rPr>
              <w:t xml:space="preserve">ABR = </w:t>
            </w:r>
            <w:proofErr w:type="spellStart"/>
            <w:r w:rsidRPr="003D67D7">
              <w:rPr>
                <w:rFonts w:cs="Arial"/>
                <w:b/>
                <w:bCs/>
                <w:kern w:val="28"/>
                <w:sz w:val="20"/>
                <w:szCs w:val="20"/>
                <w:lang w:val="en-US"/>
              </w:rPr>
              <w:t>Algemene</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Beoordeling</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en</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Registratie</w:t>
            </w:r>
            <w:proofErr w:type="spellEnd"/>
            <w:r w:rsidRPr="003D67D7">
              <w:rPr>
                <w:rFonts w:cs="Arial"/>
                <w:b/>
                <w:bCs/>
                <w:kern w:val="28"/>
                <w:sz w:val="20"/>
                <w:szCs w:val="20"/>
                <w:lang w:val="en-US"/>
              </w:rPr>
              <w:t>)</w:t>
            </w:r>
          </w:p>
        </w:tc>
      </w:tr>
      <w:tr w:rsidR="002D68AC" w:rsidRPr="003D67D7" w14:paraId="0F5F5DB0" w14:textId="77777777" w:rsidTr="00612CD9">
        <w:trPr>
          <w:trHeight w:val="373"/>
        </w:trPr>
        <w:tc>
          <w:tcPr>
            <w:tcW w:w="0" w:type="auto"/>
          </w:tcPr>
          <w:p w14:paraId="0D92C721"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AE</w:t>
            </w:r>
          </w:p>
        </w:tc>
        <w:tc>
          <w:tcPr>
            <w:tcW w:w="0" w:type="auto"/>
          </w:tcPr>
          <w:p w14:paraId="52EDFF13"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Adverse Event</w:t>
            </w:r>
          </w:p>
        </w:tc>
      </w:tr>
      <w:tr w:rsidR="002D68AC" w:rsidRPr="003D67D7" w14:paraId="0F398DCF" w14:textId="77777777" w:rsidTr="00612CD9">
        <w:tc>
          <w:tcPr>
            <w:tcW w:w="0" w:type="auto"/>
          </w:tcPr>
          <w:p w14:paraId="5899DDFC"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AR</w:t>
            </w:r>
          </w:p>
        </w:tc>
        <w:tc>
          <w:tcPr>
            <w:tcW w:w="0" w:type="auto"/>
          </w:tcPr>
          <w:p w14:paraId="21E5FD7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Adverse Reaction</w:t>
            </w:r>
          </w:p>
        </w:tc>
      </w:tr>
      <w:tr w:rsidR="002D68AC" w:rsidRPr="00732C78" w14:paraId="6F40ACD7" w14:textId="77777777" w:rsidTr="00612CD9">
        <w:tc>
          <w:tcPr>
            <w:tcW w:w="0" w:type="auto"/>
          </w:tcPr>
          <w:p w14:paraId="69B571D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CCMO</w:t>
            </w:r>
          </w:p>
        </w:tc>
        <w:tc>
          <w:tcPr>
            <w:tcW w:w="0" w:type="auto"/>
          </w:tcPr>
          <w:p w14:paraId="70DD277C"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Central Committee on Research Involving Human Subjects</w:t>
            </w:r>
            <w:r w:rsidR="00EE6664" w:rsidRPr="003D67D7">
              <w:rPr>
                <w:rFonts w:cs="Arial"/>
                <w:b/>
                <w:bCs/>
                <w:kern w:val="28"/>
                <w:sz w:val="20"/>
                <w:szCs w:val="20"/>
                <w:lang w:val="en-US"/>
              </w:rPr>
              <w:t>; in Dutch: Centrale Commissie Mensgebonden Onderzoek</w:t>
            </w:r>
          </w:p>
        </w:tc>
      </w:tr>
      <w:tr w:rsidR="002D68AC" w:rsidRPr="003D67D7" w14:paraId="3730B835" w14:textId="77777777" w:rsidTr="00612CD9">
        <w:tc>
          <w:tcPr>
            <w:tcW w:w="0" w:type="auto"/>
          </w:tcPr>
          <w:p w14:paraId="1F33AA6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CV</w:t>
            </w:r>
          </w:p>
        </w:tc>
        <w:tc>
          <w:tcPr>
            <w:tcW w:w="0" w:type="auto"/>
          </w:tcPr>
          <w:p w14:paraId="1C1D9D85"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Curriculum Vitae</w:t>
            </w:r>
          </w:p>
        </w:tc>
      </w:tr>
      <w:tr w:rsidR="002D68AC" w:rsidRPr="003D67D7" w14:paraId="073C3DDD" w14:textId="77777777" w:rsidTr="00612CD9">
        <w:tc>
          <w:tcPr>
            <w:tcW w:w="0" w:type="auto"/>
          </w:tcPr>
          <w:p w14:paraId="63178844"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DSMB</w:t>
            </w:r>
          </w:p>
        </w:tc>
        <w:tc>
          <w:tcPr>
            <w:tcW w:w="0" w:type="auto"/>
          </w:tcPr>
          <w:p w14:paraId="18D38FB1"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Data Safety Monitoring Board</w:t>
            </w:r>
          </w:p>
        </w:tc>
      </w:tr>
      <w:tr w:rsidR="002D68AC" w:rsidRPr="003D67D7" w14:paraId="295201B8" w14:textId="77777777" w:rsidTr="00612CD9">
        <w:tc>
          <w:tcPr>
            <w:tcW w:w="0" w:type="auto"/>
          </w:tcPr>
          <w:p w14:paraId="2D1E027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EU</w:t>
            </w:r>
          </w:p>
        </w:tc>
        <w:tc>
          <w:tcPr>
            <w:tcW w:w="0" w:type="auto"/>
          </w:tcPr>
          <w:p w14:paraId="7351EF30"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European Union</w:t>
            </w:r>
          </w:p>
        </w:tc>
      </w:tr>
      <w:tr w:rsidR="00EE6664" w:rsidRPr="003D67D7" w14:paraId="31A5763D" w14:textId="77777777" w:rsidTr="00612CD9">
        <w:tc>
          <w:tcPr>
            <w:tcW w:w="0" w:type="auto"/>
          </w:tcPr>
          <w:p w14:paraId="20274533" w14:textId="77777777" w:rsidR="00EE6664" w:rsidRPr="003D67D7" w:rsidRDefault="00EE6664"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GCP</w:t>
            </w:r>
          </w:p>
        </w:tc>
        <w:tc>
          <w:tcPr>
            <w:tcW w:w="0" w:type="auto"/>
          </w:tcPr>
          <w:p w14:paraId="1D967F7C" w14:textId="77777777" w:rsidR="00EE6664" w:rsidRPr="003D67D7" w:rsidRDefault="00EE6664"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Good Clinical Practice</w:t>
            </w:r>
          </w:p>
        </w:tc>
      </w:tr>
      <w:tr w:rsidR="00665467" w:rsidRPr="003D67D7" w14:paraId="7F4CC35B" w14:textId="77777777" w:rsidTr="00612CD9">
        <w:tc>
          <w:tcPr>
            <w:tcW w:w="0" w:type="auto"/>
          </w:tcPr>
          <w:p w14:paraId="6B7A71CB" w14:textId="3EEF668E" w:rsidR="00665467" w:rsidRPr="003D67D7" w:rsidRDefault="00665467"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GERD</w:t>
            </w:r>
          </w:p>
        </w:tc>
        <w:tc>
          <w:tcPr>
            <w:tcW w:w="0" w:type="auto"/>
          </w:tcPr>
          <w:p w14:paraId="536C5D86" w14:textId="5F246EB8" w:rsidR="00665467" w:rsidRPr="003D67D7" w:rsidRDefault="00CB1D0A" w:rsidP="00612CD9">
            <w:pPr>
              <w:tabs>
                <w:tab w:val="clear" w:pos="284"/>
                <w:tab w:val="clear" w:pos="1701"/>
              </w:tabs>
              <w:autoSpaceDE w:val="0"/>
              <w:autoSpaceDN w:val="0"/>
              <w:adjustRightInd w:val="0"/>
              <w:spacing w:after="120" w:line="360" w:lineRule="auto"/>
              <w:outlineLvl w:val="3"/>
              <w:rPr>
                <w:rFonts w:cs="Arial"/>
                <w:b/>
                <w:bCs/>
                <w:kern w:val="28"/>
                <w:sz w:val="20"/>
                <w:szCs w:val="20"/>
                <w:lang w:val="en-US"/>
              </w:rPr>
            </w:pPr>
            <w:r w:rsidRPr="003D67D7">
              <w:rPr>
                <w:rFonts w:cs="Arial"/>
                <w:b/>
                <w:bCs/>
                <w:kern w:val="28"/>
                <w:sz w:val="20"/>
                <w:szCs w:val="20"/>
                <w:lang w:val="en-US"/>
              </w:rPr>
              <w:t>Gastroesophageal</w:t>
            </w:r>
            <w:r w:rsidR="00665467" w:rsidRPr="003D67D7">
              <w:rPr>
                <w:rFonts w:cs="Arial"/>
                <w:b/>
                <w:bCs/>
                <w:kern w:val="28"/>
                <w:sz w:val="20"/>
                <w:szCs w:val="20"/>
                <w:lang w:val="en-US"/>
              </w:rPr>
              <w:t xml:space="preserve"> reflux disease</w:t>
            </w:r>
          </w:p>
        </w:tc>
      </w:tr>
      <w:tr w:rsidR="002D68AC" w:rsidRPr="003D67D7" w14:paraId="518CBE6B" w14:textId="77777777" w:rsidTr="00612CD9">
        <w:tc>
          <w:tcPr>
            <w:tcW w:w="0" w:type="auto"/>
          </w:tcPr>
          <w:p w14:paraId="2E3C4EDD"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IC</w:t>
            </w:r>
          </w:p>
        </w:tc>
        <w:tc>
          <w:tcPr>
            <w:tcW w:w="0" w:type="auto"/>
          </w:tcPr>
          <w:p w14:paraId="5AAA47AE"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Informed Consent</w:t>
            </w:r>
          </w:p>
        </w:tc>
      </w:tr>
      <w:tr w:rsidR="002D68AC" w:rsidRPr="00732C78" w14:paraId="14CC1258" w14:textId="77777777" w:rsidTr="00612CD9">
        <w:tc>
          <w:tcPr>
            <w:tcW w:w="0" w:type="auto"/>
          </w:tcPr>
          <w:p w14:paraId="02480425"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ME</w:t>
            </w:r>
            <w:r w:rsidR="008F79D1" w:rsidRPr="003D67D7">
              <w:rPr>
                <w:rFonts w:cs="Arial"/>
                <w:b/>
                <w:bCs/>
                <w:kern w:val="28"/>
                <w:sz w:val="20"/>
                <w:szCs w:val="20"/>
                <w:lang w:val="en-US"/>
              </w:rPr>
              <w:t>T</w:t>
            </w:r>
            <w:r w:rsidRPr="003D67D7">
              <w:rPr>
                <w:rFonts w:cs="Arial"/>
                <w:b/>
                <w:bCs/>
                <w:kern w:val="28"/>
                <w:sz w:val="20"/>
                <w:szCs w:val="20"/>
                <w:lang w:val="en-US"/>
              </w:rPr>
              <w:t>C</w:t>
            </w:r>
            <w:r w:rsidR="008F79D1" w:rsidRPr="003D67D7">
              <w:rPr>
                <w:rFonts w:cs="Arial"/>
                <w:b/>
                <w:bCs/>
                <w:kern w:val="28"/>
                <w:sz w:val="20"/>
                <w:szCs w:val="20"/>
                <w:lang w:val="en-US"/>
              </w:rPr>
              <w:t xml:space="preserve"> </w:t>
            </w:r>
          </w:p>
        </w:tc>
        <w:tc>
          <w:tcPr>
            <w:tcW w:w="0" w:type="auto"/>
          </w:tcPr>
          <w:p w14:paraId="1FD3A0C9"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Medical research </w:t>
            </w:r>
            <w:r w:rsidR="00BF27F4" w:rsidRPr="003D67D7">
              <w:rPr>
                <w:rFonts w:cs="Arial"/>
                <w:b/>
                <w:bCs/>
                <w:kern w:val="28"/>
                <w:sz w:val="20"/>
                <w:szCs w:val="20"/>
                <w:lang w:val="en-US"/>
              </w:rPr>
              <w:t xml:space="preserve">ethics </w:t>
            </w:r>
            <w:r w:rsidRPr="003D67D7">
              <w:rPr>
                <w:rFonts w:cs="Arial"/>
                <w:b/>
                <w:bCs/>
                <w:kern w:val="28"/>
                <w:sz w:val="20"/>
                <w:szCs w:val="20"/>
                <w:lang w:val="en-US"/>
              </w:rPr>
              <w:t>committee</w:t>
            </w:r>
            <w:r w:rsidR="008F79D1" w:rsidRPr="003D67D7">
              <w:rPr>
                <w:rFonts w:cs="Arial"/>
                <w:b/>
                <w:bCs/>
                <w:kern w:val="28"/>
                <w:sz w:val="20"/>
                <w:szCs w:val="20"/>
                <w:lang w:val="en-US"/>
              </w:rPr>
              <w:t xml:space="preserve"> (MREC);</w:t>
            </w:r>
            <w:r w:rsidRPr="003D67D7">
              <w:rPr>
                <w:rFonts w:cs="Arial"/>
                <w:b/>
                <w:bCs/>
                <w:kern w:val="28"/>
                <w:sz w:val="20"/>
                <w:szCs w:val="20"/>
                <w:lang w:val="en-US"/>
              </w:rPr>
              <w:t xml:space="preserve"> </w:t>
            </w:r>
            <w:r w:rsidR="008F79D1" w:rsidRPr="003D67D7">
              <w:rPr>
                <w:rFonts w:cs="Arial"/>
                <w:b/>
                <w:bCs/>
                <w:kern w:val="28"/>
                <w:sz w:val="20"/>
                <w:szCs w:val="20"/>
                <w:lang w:val="en-US"/>
              </w:rPr>
              <w:t>in Dutch:</w:t>
            </w:r>
            <w:r w:rsidRPr="003D67D7">
              <w:rPr>
                <w:rFonts w:cs="Arial"/>
                <w:b/>
                <w:bCs/>
                <w:kern w:val="28"/>
                <w:sz w:val="20"/>
                <w:szCs w:val="20"/>
                <w:lang w:val="en-US"/>
              </w:rPr>
              <w:t xml:space="preserve"> </w:t>
            </w:r>
            <w:proofErr w:type="spellStart"/>
            <w:r w:rsidRPr="003D67D7">
              <w:rPr>
                <w:rFonts w:cs="Arial"/>
                <w:b/>
                <w:bCs/>
                <w:kern w:val="28"/>
                <w:sz w:val="20"/>
                <w:szCs w:val="20"/>
                <w:lang w:val="en-US"/>
              </w:rPr>
              <w:t>medisch</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ethische</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toetsing</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commissie</w:t>
            </w:r>
            <w:proofErr w:type="spellEnd"/>
            <w:r w:rsidRPr="003D67D7">
              <w:rPr>
                <w:rFonts w:cs="Arial"/>
                <w:b/>
                <w:bCs/>
                <w:kern w:val="28"/>
                <w:sz w:val="20"/>
                <w:szCs w:val="20"/>
                <w:lang w:val="en-US"/>
              </w:rPr>
              <w:t xml:space="preserve"> </w:t>
            </w:r>
            <w:r w:rsidR="008F79D1" w:rsidRPr="003D67D7">
              <w:rPr>
                <w:rFonts w:cs="Arial"/>
                <w:b/>
                <w:bCs/>
                <w:kern w:val="28"/>
                <w:sz w:val="20"/>
                <w:szCs w:val="20"/>
                <w:lang w:val="en-US"/>
              </w:rPr>
              <w:t>(</w:t>
            </w:r>
            <w:r w:rsidRPr="003D67D7">
              <w:rPr>
                <w:rFonts w:cs="Arial"/>
                <w:b/>
                <w:bCs/>
                <w:kern w:val="28"/>
                <w:sz w:val="20"/>
                <w:szCs w:val="20"/>
                <w:lang w:val="en-US"/>
              </w:rPr>
              <w:t>METC)</w:t>
            </w:r>
          </w:p>
        </w:tc>
      </w:tr>
      <w:tr w:rsidR="000B0769" w:rsidRPr="003D67D7" w14:paraId="77C80D98" w14:textId="77777777" w:rsidTr="00612CD9">
        <w:tc>
          <w:tcPr>
            <w:tcW w:w="0" w:type="auto"/>
          </w:tcPr>
          <w:p w14:paraId="37876D90" w14:textId="50BE7854" w:rsidR="000B0769" w:rsidRPr="003D67D7" w:rsidRDefault="000B0769"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PPI</w:t>
            </w:r>
          </w:p>
        </w:tc>
        <w:tc>
          <w:tcPr>
            <w:tcW w:w="0" w:type="auto"/>
          </w:tcPr>
          <w:p w14:paraId="6182F399" w14:textId="361B0EF3" w:rsidR="000B0769" w:rsidRPr="003D67D7" w:rsidRDefault="000B0769"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proofErr w:type="spellStart"/>
            <w:r w:rsidRPr="003D67D7">
              <w:rPr>
                <w:rFonts w:cs="Arial"/>
                <w:b/>
                <w:bCs/>
                <w:kern w:val="28"/>
                <w:sz w:val="20"/>
                <w:szCs w:val="20"/>
                <w:lang w:val="en-US"/>
              </w:rPr>
              <w:t>Protonpumpinhibitor</w:t>
            </w:r>
            <w:proofErr w:type="spellEnd"/>
            <w:r w:rsidRPr="003D67D7">
              <w:rPr>
                <w:rFonts w:cs="Arial"/>
                <w:b/>
                <w:bCs/>
                <w:kern w:val="28"/>
                <w:sz w:val="20"/>
                <w:szCs w:val="20"/>
                <w:lang w:val="en-US"/>
              </w:rPr>
              <w:t>(s)</w:t>
            </w:r>
          </w:p>
        </w:tc>
      </w:tr>
      <w:tr w:rsidR="002D68AC" w:rsidRPr="003D67D7" w14:paraId="1E6B52C4" w14:textId="77777777" w:rsidTr="00612CD9">
        <w:tc>
          <w:tcPr>
            <w:tcW w:w="0" w:type="auto"/>
          </w:tcPr>
          <w:p w14:paraId="73E883D8"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(S)AE</w:t>
            </w:r>
          </w:p>
        </w:tc>
        <w:tc>
          <w:tcPr>
            <w:tcW w:w="0" w:type="auto"/>
          </w:tcPr>
          <w:p w14:paraId="3A16F96B" w14:textId="77777777" w:rsidR="002D68AC" w:rsidRPr="003D67D7" w:rsidRDefault="00EE6664"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t>
            </w:r>
            <w:r w:rsidR="002D68AC" w:rsidRPr="003D67D7">
              <w:rPr>
                <w:rFonts w:cs="Arial"/>
                <w:b/>
                <w:bCs/>
                <w:kern w:val="28"/>
                <w:sz w:val="20"/>
                <w:szCs w:val="20"/>
                <w:lang w:val="en-US"/>
              </w:rPr>
              <w:t>Serious</w:t>
            </w:r>
            <w:r w:rsidRPr="003D67D7">
              <w:rPr>
                <w:rFonts w:cs="Arial"/>
                <w:b/>
                <w:bCs/>
                <w:kern w:val="28"/>
                <w:sz w:val="20"/>
                <w:szCs w:val="20"/>
                <w:lang w:val="en-US"/>
              </w:rPr>
              <w:t>)</w:t>
            </w:r>
            <w:r w:rsidR="002D68AC" w:rsidRPr="003D67D7">
              <w:rPr>
                <w:rFonts w:cs="Arial"/>
                <w:b/>
                <w:bCs/>
                <w:kern w:val="28"/>
                <w:sz w:val="20"/>
                <w:szCs w:val="20"/>
                <w:lang w:val="en-US"/>
              </w:rPr>
              <w:t xml:space="preserve"> Adverse Event </w:t>
            </w:r>
          </w:p>
        </w:tc>
      </w:tr>
      <w:tr w:rsidR="002D68AC" w:rsidRPr="00732C78" w14:paraId="1FC4F46A" w14:textId="77777777" w:rsidTr="00612CD9">
        <w:tc>
          <w:tcPr>
            <w:tcW w:w="0" w:type="auto"/>
          </w:tcPr>
          <w:p w14:paraId="52899DEE"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Sponsor</w:t>
            </w:r>
          </w:p>
        </w:tc>
        <w:tc>
          <w:tcPr>
            <w:tcW w:w="0" w:type="auto"/>
          </w:tcPr>
          <w:p w14:paraId="39C6EED3" w14:textId="0D662358" w:rsidR="002D68AC" w:rsidRPr="003D67D7" w:rsidRDefault="002D68AC" w:rsidP="00396E5E">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The sponsor is the party that commissions the </w:t>
            </w:r>
            <w:proofErr w:type="spellStart"/>
            <w:r w:rsidRPr="003D67D7">
              <w:rPr>
                <w:rFonts w:cs="Arial"/>
                <w:b/>
                <w:bCs/>
                <w:kern w:val="28"/>
                <w:sz w:val="20"/>
                <w:szCs w:val="20"/>
                <w:lang w:val="en-US"/>
              </w:rPr>
              <w:t>organisation</w:t>
            </w:r>
            <w:proofErr w:type="spellEnd"/>
            <w:r w:rsidRPr="003D67D7">
              <w:rPr>
                <w:rFonts w:cs="Arial"/>
                <w:b/>
                <w:bCs/>
                <w:kern w:val="28"/>
                <w:sz w:val="20"/>
                <w:szCs w:val="20"/>
                <w:lang w:val="en-US"/>
              </w:rPr>
              <w:t xml:space="preserve"> or performance of the research, for example a pharmaceutical</w:t>
            </w:r>
            <w:r w:rsidR="00396E5E" w:rsidRPr="003D67D7">
              <w:rPr>
                <w:rFonts w:cs="Arial"/>
                <w:b/>
                <w:bCs/>
                <w:kern w:val="28"/>
                <w:sz w:val="20"/>
                <w:szCs w:val="20"/>
                <w:lang w:val="en-US"/>
              </w:rPr>
              <w:t xml:space="preserve"> </w:t>
            </w:r>
            <w:r w:rsidRPr="003D67D7">
              <w:rPr>
                <w:rFonts w:cs="Arial"/>
                <w:b/>
                <w:bCs/>
                <w:kern w:val="28"/>
                <w:sz w:val="20"/>
                <w:szCs w:val="20"/>
                <w:lang w:val="en-US"/>
              </w:rPr>
              <w:t xml:space="preserve">company, academic hospital, scientific </w:t>
            </w:r>
            <w:proofErr w:type="spellStart"/>
            <w:r w:rsidRPr="003D67D7">
              <w:rPr>
                <w:rFonts w:cs="Arial"/>
                <w:b/>
                <w:bCs/>
                <w:kern w:val="28"/>
                <w:sz w:val="20"/>
                <w:szCs w:val="20"/>
                <w:lang w:val="en-US"/>
              </w:rPr>
              <w:t>organisation</w:t>
            </w:r>
            <w:proofErr w:type="spellEnd"/>
            <w:r w:rsidRPr="003D67D7">
              <w:rPr>
                <w:rFonts w:cs="Arial"/>
                <w:b/>
                <w:bCs/>
                <w:kern w:val="28"/>
                <w:sz w:val="20"/>
                <w:szCs w:val="20"/>
                <w:lang w:val="en-US"/>
              </w:rPr>
              <w:t xml:space="preserve"> or investigator. A party that provides funding for a study but does not commission it is not regarded as the </w:t>
            </w:r>
            <w:proofErr w:type="gramStart"/>
            <w:r w:rsidRPr="003D67D7">
              <w:rPr>
                <w:rFonts w:cs="Arial"/>
                <w:b/>
                <w:bCs/>
                <w:kern w:val="28"/>
                <w:sz w:val="20"/>
                <w:szCs w:val="20"/>
                <w:lang w:val="en-US"/>
              </w:rPr>
              <w:t>sponsor, but</w:t>
            </w:r>
            <w:proofErr w:type="gramEnd"/>
            <w:r w:rsidRPr="003D67D7">
              <w:rPr>
                <w:rFonts w:cs="Arial"/>
                <w:b/>
                <w:bCs/>
                <w:kern w:val="28"/>
                <w:sz w:val="20"/>
                <w:szCs w:val="20"/>
                <w:lang w:val="en-US"/>
              </w:rPr>
              <w:t xml:space="preserve"> referred to as a </w:t>
            </w:r>
            <w:proofErr w:type="spellStart"/>
            <w:r w:rsidRPr="003D67D7">
              <w:rPr>
                <w:rFonts w:cs="Arial"/>
                <w:b/>
                <w:bCs/>
                <w:kern w:val="28"/>
                <w:sz w:val="20"/>
                <w:szCs w:val="20"/>
                <w:lang w:val="en-US"/>
              </w:rPr>
              <w:t>subsidising</w:t>
            </w:r>
            <w:proofErr w:type="spellEnd"/>
            <w:r w:rsidRPr="003D67D7">
              <w:rPr>
                <w:rFonts w:cs="Arial"/>
                <w:b/>
                <w:bCs/>
                <w:kern w:val="28"/>
                <w:sz w:val="20"/>
                <w:szCs w:val="20"/>
                <w:lang w:val="en-US"/>
              </w:rPr>
              <w:t xml:space="preserve"> party.</w:t>
            </w:r>
          </w:p>
        </w:tc>
      </w:tr>
      <w:tr w:rsidR="002D68AC" w:rsidRPr="00732C78" w14:paraId="4DBF1414" w14:textId="77777777" w:rsidTr="00612CD9">
        <w:tc>
          <w:tcPr>
            <w:tcW w:w="0" w:type="auto"/>
          </w:tcPr>
          <w:p w14:paraId="61E13F3A"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SUSAR</w:t>
            </w:r>
          </w:p>
        </w:tc>
        <w:tc>
          <w:tcPr>
            <w:tcW w:w="0" w:type="auto"/>
          </w:tcPr>
          <w:p w14:paraId="1943812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Suspected Unexpected Serious Adverse Reaction</w:t>
            </w:r>
          </w:p>
        </w:tc>
      </w:tr>
      <w:tr w:rsidR="002D68AC" w:rsidRPr="003D67D7" w14:paraId="12B1FEC1" w14:textId="77777777" w:rsidTr="00612CD9">
        <w:tc>
          <w:tcPr>
            <w:tcW w:w="0" w:type="auto"/>
          </w:tcPr>
          <w:p w14:paraId="36722BB7"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proofErr w:type="spellStart"/>
            <w:r w:rsidRPr="003D67D7">
              <w:rPr>
                <w:rFonts w:cs="Arial"/>
                <w:b/>
                <w:bCs/>
                <w:kern w:val="28"/>
                <w:sz w:val="20"/>
                <w:szCs w:val="20"/>
                <w:lang w:val="en-US"/>
              </w:rPr>
              <w:t>Wbp</w:t>
            </w:r>
            <w:proofErr w:type="spellEnd"/>
          </w:p>
        </w:tc>
        <w:tc>
          <w:tcPr>
            <w:tcW w:w="0" w:type="auto"/>
          </w:tcPr>
          <w:p w14:paraId="5503ED43"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 xml:space="preserve">Personal Data Protection Act (in Dutch: Wet </w:t>
            </w:r>
            <w:proofErr w:type="spellStart"/>
            <w:r w:rsidRPr="003D67D7">
              <w:rPr>
                <w:rFonts w:cs="Arial"/>
                <w:b/>
                <w:bCs/>
                <w:kern w:val="28"/>
                <w:sz w:val="20"/>
                <w:szCs w:val="20"/>
                <w:lang w:val="en-US"/>
              </w:rPr>
              <w:t>Bescherming</w:t>
            </w:r>
            <w:proofErr w:type="spellEnd"/>
            <w:r w:rsidRPr="003D67D7">
              <w:rPr>
                <w:rFonts w:cs="Arial"/>
                <w:b/>
                <w:bCs/>
                <w:kern w:val="28"/>
                <w:sz w:val="20"/>
                <w:szCs w:val="20"/>
                <w:lang w:val="en-US"/>
              </w:rPr>
              <w:t xml:space="preserve"> </w:t>
            </w:r>
            <w:proofErr w:type="spellStart"/>
            <w:r w:rsidRPr="003D67D7">
              <w:rPr>
                <w:rFonts w:cs="Arial"/>
                <w:b/>
                <w:bCs/>
                <w:kern w:val="28"/>
                <w:sz w:val="20"/>
                <w:szCs w:val="20"/>
                <w:lang w:val="en-US"/>
              </w:rPr>
              <w:t>Persoonsgevens</w:t>
            </w:r>
            <w:proofErr w:type="spellEnd"/>
            <w:r w:rsidRPr="003D67D7">
              <w:rPr>
                <w:rFonts w:cs="Arial"/>
                <w:b/>
                <w:bCs/>
                <w:kern w:val="28"/>
                <w:sz w:val="20"/>
                <w:szCs w:val="20"/>
                <w:lang w:val="en-US"/>
              </w:rPr>
              <w:t>)</w:t>
            </w:r>
          </w:p>
        </w:tc>
      </w:tr>
      <w:tr w:rsidR="002D68AC" w:rsidRPr="003D67D7" w14:paraId="5B9FB1C1" w14:textId="77777777" w:rsidTr="00612CD9">
        <w:tc>
          <w:tcPr>
            <w:tcW w:w="0" w:type="auto"/>
          </w:tcPr>
          <w:p w14:paraId="5186FCAB" w14:textId="77777777" w:rsidR="002D68AC" w:rsidRPr="003D67D7"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lang w:val="en-US"/>
              </w:rPr>
            </w:pPr>
            <w:r w:rsidRPr="003D67D7">
              <w:rPr>
                <w:rFonts w:cs="Arial"/>
                <w:b/>
                <w:bCs/>
                <w:kern w:val="28"/>
                <w:sz w:val="20"/>
                <w:szCs w:val="20"/>
                <w:lang w:val="en-US"/>
              </w:rPr>
              <w:t>WMO</w:t>
            </w:r>
          </w:p>
        </w:tc>
        <w:tc>
          <w:tcPr>
            <w:tcW w:w="0" w:type="auto"/>
          </w:tcPr>
          <w:p w14:paraId="4297FBB2" w14:textId="77777777" w:rsidR="002D68AC" w:rsidRPr="00782D3C" w:rsidRDefault="002D68AC" w:rsidP="00612CD9">
            <w:pPr>
              <w:tabs>
                <w:tab w:val="clear" w:pos="284"/>
                <w:tab w:val="clear" w:pos="1701"/>
              </w:tabs>
              <w:autoSpaceDE w:val="0"/>
              <w:autoSpaceDN w:val="0"/>
              <w:adjustRightInd w:val="0"/>
              <w:spacing w:line="360" w:lineRule="auto"/>
              <w:outlineLvl w:val="3"/>
              <w:rPr>
                <w:rFonts w:cs="Arial"/>
                <w:b/>
                <w:bCs/>
                <w:kern w:val="28"/>
                <w:sz w:val="20"/>
                <w:szCs w:val="20"/>
              </w:rPr>
            </w:pPr>
            <w:proofErr w:type="spellStart"/>
            <w:r w:rsidRPr="00782D3C">
              <w:rPr>
                <w:rFonts w:cs="Arial"/>
                <w:b/>
                <w:bCs/>
                <w:kern w:val="28"/>
                <w:sz w:val="20"/>
                <w:szCs w:val="20"/>
              </w:rPr>
              <w:t>Medical</w:t>
            </w:r>
            <w:proofErr w:type="spellEnd"/>
            <w:r w:rsidRPr="00782D3C">
              <w:rPr>
                <w:rFonts w:cs="Arial"/>
                <w:b/>
                <w:bCs/>
                <w:kern w:val="28"/>
                <w:sz w:val="20"/>
                <w:szCs w:val="20"/>
              </w:rPr>
              <w:t xml:space="preserve"> Research </w:t>
            </w:r>
            <w:proofErr w:type="spellStart"/>
            <w:r w:rsidRPr="00782D3C">
              <w:rPr>
                <w:rFonts w:cs="Arial"/>
                <w:b/>
                <w:bCs/>
                <w:kern w:val="28"/>
                <w:sz w:val="20"/>
                <w:szCs w:val="20"/>
              </w:rPr>
              <w:t>Involving</w:t>
            </w:r>
            <w:proofErr w:type="spellEnd"/>
            <w:r w:rsidRPr="00782D3C">
              <w:rPr>
                <w:rFonts w:cs="Arial"/>
                <w:b/>
                <w:bCs/>
                <w:kern w:val="28"/>
                <w:sz w:val="20"/>
                <w:szCs w:val="20"/>
              </w:rPr>
              <w:t xml:space="preserve"> Human Subjects Act (</w:t>
            </w:r>
            <w:r w:rsidR="00EE6664" w:rsidRPr="00782D3C">
              <w:rPr>
                <w:rFonts w:cs="Arial"/>
                <w:b/>
                <w:bCs/>
                <w:kern w:val="28"/>
                <w:sz w:val="20"/>
                <w:szCs w:val="20"/>
              </w:rPr>
              <w:t xml:space="preserve">in Dutch: </w:t>
            </w:r>
            <w:r w:rsidRPr="00782D3C">
              <w:rPr>
                <w:rFonts w:cs="Arial"/>
                <w:b/>
                <w:bCs/>
                <w:kern w:val="28"/>
                <w:sz w:val="20"/>
                <w:szCs w:val="20"/>
              </w:rPr>
              <w:t>Wet Medisch-wetenschappelijk Onderzoek met Mensen</w:t>
            </w:r>
          </w:p>
        </w:tc>
      </w:tr>
    </w:tbl>
    <w:p w14:paraId="18732E01" w14:textId="77777777" w:rsidR="002D68AC" w:rsidRPr="00782D3C" w:rsidRDefault="002D68AC" w:rsidP="00634D7B">
      <w:pPr>
        <w:spacing w:line="360" w:lineRule="auto"/>
        <w:rPr>
          <w:sz w:val="20"/>
          <w:szCs w:val="20"/>
        </w:rPr>
      </w:pPr>
      <w:r w:rsidRPr="00782D3C">
        <w:rPr>
          <w:sz w:val="20"/>
          <w:szCs w:val="20"/>
        </w:rPr>
        <w:tab/>
      </w:r>
    </w:p>
    <w:p w14:paraId="15B89DA1" w14:textId="77777777" w:rsidR="002D68AC" w:rsidRPr="003D67D7" w:rsidRDefault="002D68AC" w:rsidP="00E167A4">
      <w:pPr>
        <w:spacing w:line="360" w:lineRule="auto"/>
        <w:rPr>
          <w:b/>
          <w:bCs/>
          <w:sz w:val="20"/>
          <w:szCs w:val="20"/>
          <w:lang w:val="en-US"/>
        </w:rPr>
      </w:pPr>
      <w:r w:rsidRPr="00732C78">
        <w:rPr>
          <w:sz w:val="20"/>
          <w:szCs w:val="20"/>
        </w:rPr>
        <w:br w:type="page"/>
      </w:r>
      <w:bookmarkStart w:id="1" w:name="_Toc91657201"/>
      <w:commentRangeStart w:id="2"/>
      <w:r w:rsidRPr="003D67D7">
        <w:rPr>
          <w:b/>
          <w:bCs/>
          <w:sz w:val="20"/>
          <w:szCs w:val="20"/>
          <w:lang w:val="en-US"/>
        </w:rPr>
        <w:lastRenderedPageBreak/>
        <w:t>S</w:t>
      </w:r>
      <w:bookmarkEnd w:id="1"/>
      <w:r w:rsidRPr="003D67D7">
        <w:rPr>
          <w:b/>
          <w:bCs/>
          <w:sz w:val="20"/>
          <w:szCs w:val="20"/>
          <w:lang w:val="en-US"/>
        </w:rPr>
        <w:t>UMMARY</w:t>
      </w:r>
      <w:commentRangeEnd w:id="2"/>
      <w:r w:rsidR="00027D0D">
        <w:rPr>
          <w:rStyle w:val="CommentReference"/>
          <w:rFonts w:ascii="Haarlemmer MT Medium OsF" w:hAnsi="Haarlemmer MT Medium OsF"/>
        </w:rPr>
        <w:commentReference w:id="2"/>
      </w:r>
    </w:p>
    <w:p w14:paraId="6683E4FB" w14:textId="77777777" w:rsidR="002D68AC" w:rsidRPr="003D67D7" w:rsidRDefault="002D68AC" w:rsidP="00634D7B">
      <w:pPr>
        <w:spacing w:line="360" w:lineRule="auto"/>
        <w:rPr>
          <w:sz w:val="20"/>
          <w:szCs w:val="20"/>
          <w:lang w:val="en-US"/>
        </w:rPr>
      </w:pPr>
    </w:p>
    <w:p w14:paraId="35E4C8EC" w14:textId="217D3B60" w:rsidR="00B96B75" w:rsidRPr="003D67D7" w:rsidRDefault="002D68AC" w:rsidP="00B96B75">
      <w:pPr>
        <w:tabs>
          <w:tab w:val="clear" w:pos="284"/>
          <w:tab w:val="clear" w:pos="1701"/>
        </w:tabs>
        <w:spacing w:line="360" w:lineRule="auto"/>
        <w:rPr>
          <w:sz w:val="20"/>
          <w:szCs w:val="20"/>
          <w:lang w:val="en-US"/>
        </w:rPr>
      </w:pPr>
      <w:r w:rsidRPr="003D67D7">
        <w:rPr>
          <w:b/>
          <w:bCs/>
          <w:sz w:val="20"/>
          <w:szCs w:val="20"/>
          <w:lang w:val="en-US"/>
        </w:rPr>
        <w:t>Rationale</w:t>
      </w:r>
    </w:p>
    <w:p w14:paraId="7829A80F" w14:textId="05E10B3A" w:rsidR="001D5535" w:rsidRDefault="001D5535" w:rsidP="001D5535">
      <w:pPr>
        <w:rPr>
          <w:sz w:val="20"/>
          <w:szCs w:val="20"/>
          <w:lang w:val="en-GB"/>
        </w:rPr>
      </w:pPr>
      <w:r>
        <w:rPr>
          <w:sz w:val="20"/>
          <w:szCs w:val="20"/>
          <w:lang w:val="en-GB"/>
        </w:rPr>
        <w:t>A failed nerve block not only results</w:t>
      </w:r>
      <w:del w:id="3" w:author="Gemert, Jackie van" w:date="2021-02-15T10:12:00Z">
        <w:r w:rsidDel="00967359">
          <w:rPr>
            <w:sz w:val="20"/>
            <w:szCs w:val="20"/>
            <w:lang w:val="en-GB"/>
          </w:rPr>
          <w:delText xml:space="preserve"> to</w:delText>
        </w:r>
      </w:del>
      <w:ins w:id="4" w:author="Gemert, Jackie van" w:date="2021-02-15T10:12:00Z">
        <w:r w:rsidR="00967359">
          <w:rPr>
            <w:sz w:val="20"/>
            <w:szCs w:val="20"/>
            <w:lang w:val="en-GB"/>
          </w:rPr>
          <w:t xml:space="preserve"> in</w:t>
        </w:r>
      </w:ins>
      <w:r>
        <w:rPr>
          <w:sz w:val="20"/>
          <w:szCs w:val="20"/>
          <w:lang w:val="en-GB"/>
        </w:rPr>
        <w:t xml:space="preserve"> a bad experience for the patient, </w:t>
      </w:r>
      <w:proofErr w:type="gramStart"/>
      <w:r>
        <w:rPr>
          <w:sz w:val="20"/>
          <w:szCs w:val="20"/>
          <w:lang w:val="en-GB"/>
        </w:rPr>
        <w:t>it might</w:t>
      </w:r>
      <w:proofErr w:type="gramEnd"/>
      <w:r>
        <w:rPr>
          <w:sz w:val="20"/>
          <w:szCs w:val="20"/>
          <w:lang w:val="en-GB"/>
        </w:rPr>
        <w:t xml:space="preserve"> even lead to damage to the patients’ health and in some cases complications could even threaten life.</w:t>
      </w:r>
    </w:p>
    <w:p w14:paraId="71214015" w14:textId="77777777" w:rsidR="001D5535" w:rsidRDefault="001D5535" w:rsidP="001D5535">
      <w:pPr>
        <w:rPr>
          <w:sz w:val="20"/>
          <w:szCs w:val="20"/>
          <w:lang w:val="en-GB"/>
        </w:rPr>
      </w:pPr>
    </w:p>
    <w:p w14:paraId="23A4508E" w14:textId="77777777" w:rsidR="001D5535" w:rsidRDefault="001D5535" w:rsidP="001D5535">
      <w:pPr>
        <w:rPr>
          <w:sz w:val="20"/>
          <w:szCs w:val="20"/>
          <w:lang w:val="en-GB"/>
        </w:rPr>
      </w:pPr>
      <w:r>
        <w:rPr>
          <w:sz w:val="20"/>
          <w:szCs w:val="20"/>
          <w:lang w:val="en-GB"/>
        </w:rPr>
        <w:t xml:space="preserve">It’s essential to recognise ultrasound anatomy when performing nerve blocks, however this may sometimes be hampered by patients’ habitus. </w:t>
      </w:r>
    </w:p>
    <w:p w14:paraId="71B312DA" w14:textId="77777777" w:rsidR="001D5535" w:rsidRDefault="001D5535" w:rsidP="001D5535">
      <w:pPr>
        <w:rPr>
          <w:sz w:val="20"/>
          <w:szCs w:val="20"/>
          <w:lang w:val="en-GB"/>
        </w:rPr>
      </w:pPr>
    </w:p>
    <w:p w14:paraId="7DE72908" w14:textId="77777777" w:rsidR="001D5535" w:rsidRDefault="001D5535" w:rsidP="001D5535">
      <w:pPr>
        <w:rPr>
          <w:sz w:val="20"/>
          <w:szCs w:val="20"/>
          <w:lang w:val="en-GB"/>
        </w:rPr>
      </w:pPr>
      <w:r>
        <w:rPr>
          <w:sz w:val="20"/>
          <w:szCs w:val="20"/>
          <w:lang w:val="en-GB"/>
        </w:rPr>
        <w:t xml:space="preserve">A possible solution might be the recent rise in artificial intelligence, especially deep learning. Nowadays, deep learning is being used in all walks of life. Facial recognition systems are being made, Google knows what objects are on your photos and manages to classify them correctly. </w:t>
      </w:r>
    </w:p>
    <w:p w14:paraId="717AB3CC" w14:textId="77777777" w:rsidR="00F4645E" w:rsidRPr="003D67D7" w:rsidRDefault="00F4645E" w:rsidP="00634D7B">
      <w:pPr>
        <w:tabs>
          <w:tab w:val="clear" w:pos="284"/>
          <w:tab w:val="clear" w:pos="1701"/>
        </w:tabs>
        <w:spacing w:line="360" w:lineRule="auto"/>
        <w:rPr>
          <w:b/>
          <w:sz w:val="20"/>
          <w:szCs w:val="20"/>
          <w:lang w:val="en-US"/>
        </w:rPr>
      </w:pPr>
    </w:p>
    <w:p w14:paraId="7436A81B" w14:textId="27CE67E0" w:rsidR="002D68AC" w:rsidRPr="003D67D7" w:rsidRDefault="002D68AC" w:rsidP="00634D7B">
      <w:pPr>
        <w:tabs>
          <w:tab w:val="clear" w:pos="284"/>
          <w:tab w:val="clear" w:pos="1701"/>
        </w:tabs>
        <w:spacing w:line="360" w:lineRule="auto"/>
        <w:rPr>
          <w:sz w:val="20"/>
          <w:szCs w:val="20"/>
          <w:lang w:val="en-US"/>
        </w:rPr>
      </w:pPr>
      <w:r w:rsidRPr="003D67D7">
        <w:rPr>
          <w:b/>
          <w:sz w:val="20"/>
          <w:szCs w:val="20"/>
          <w:lang w:val="en-US"/>
        </w:rPr>
        <w:t>Objective</w:t>
      </w:r>
    </w:p>
    <w:p w14:paraId="28E154DE" w14:textId="120C8591" w:rsidR="001D5535" w:rsidRDefault="001D5535" w:rsidP="001D5535">
      <w:pPr>
        <w:tabs>
          <w:tab w:val="clear" w:pos="284"/>
          <w:tab w:val="clear" w:pos="1701"/>
        </w:tabs>
        <w:spacing w:line="360" w:lineRule="auto"/>
        <w:rPr>
          <w:sz w:val="20"/>
          <w:szCs w:val="20"/>
          <w:lang w:val="en-GB"/>
        </w:rPr>
      </w:pPr>
      <w:r>
        <w:rPr>
          <w:sz w:val="20"/>
          <w:szCs w:val="20"/>
          <w:lang w:val="en-GB"/>
        </w:rPr>
        <w:t xml:space="preserve">In this study we will attempt to create a dataset of ultrasound images depicting the brachial plexus and use this dataset to train </w:t>
      </w:r>
      <w:proofErr w:type="gramStart"/>
      <w:r>
        <w:rPr>
          <w:sz w:val="20"/>
          <w:szCs w:val="20"/>
          <w:lang w:val="en-GB"/>
        </w:rPr>
        <w:t>an</w:t>
      </w:r>
      <w:proofErr w:type="gramEnd"/>
      <w:r>
        <w:rPr>
          <w:sz w:val="20"/>
          <w:szCs w:val="20"/>
          <w:lang w:val="en-GB"/>
        </w:rPr>
        <w:t xml:space="preserve"> U-net model in order to identify the region of interest in these images, which may potentially be used in clinical practise.</w:t>
      </w:r>
    </w:p>
    <w:p w14:paraId="056CC334" w14:textId="3DEA4D5C" w:rsidR="001D5535" w:rsidRDefault="001D5535" w:rsidP="001D5535">
      <w:pPr>
        <w:tabs>
          <w:tab w:val="clear" w:pos="284"/>
          <w:tab w:val="clear" w:pos="1701"/>
        </w:tabs>
        <w:spacing w:line="360" w:lineRule="auto"/>
        <w:rPr>
          <w:sz w:val="20"/>
          <w:szCs w:val="20"/>
          <w:lang w:val="en-GB"/>
        </w:rPr>
      </w:pPr>
    </w:p>
    <w:p w14:paraId="032E4C73" w14:textId="77777777" w:rsidR="001D5535" w:rsidRPr="003D67D7" w:rsidRDefault="001D5535" w:rsidP="001D5535">
      <w:pPr>
        <w:tabs>
          <w:tab w:val="clear" w:pos="284"/>
          <w:tab w:val="clear" w:pos="1701"/>
        </w:tabs>
        <w:spacing w:line="360" w:lineRule="auto"/>
        <w:rPr>
          <w:rFonts w:cs="Arial"/>
          <w:sz w:val="20"/>
          <w:szCs w:val="20"/>
          <w:u w:val="single"/>
          <w:lang w:val="en-US"/>
        </w:rPr>
      </w:pPr>
      <w:r w:rsidRPr="003D67D7">
        <w:rPr>
          <w:rFonts w:cs="Arial"/>
          <w:sz w:val="20"/>
          <w:szCs w:val="20"/>
          <w:u w:val="single"/>
          <w:lang w:val="en-US"/>
        </w:rPr>
        <w:t>Primary Objective</w:t>
      </w:r>
    </w:p>
    <w:p w14:paraId="2237997E" w14:textId="77777777" w:rsidR="001D5535" w:rsidRPr="00755EF9" w:rsidRDefault="001D5535" w:rsidP="001D5535">
      <w:pPr>
        <w:spacing w:line="360" w:lineRule="auto"/>
        <w:rPr>
          <w:rFonts w:cs="Arial"/>
          <w:sz w:val="20"/>
          <w:szCs w:val="20"/>
          <w:lang w:val="en-GB"/>
        </w:rPr>
      </w:pPr>
      <w:r>
        <w:rPr>
          <w:rFonts w:cs="Arial"/>
          <w:sz w:val="20"/>
          <w:szCs w:val="20"/>
          <w:lang w:val="en-US"/>
        </w:rPr>
        <w:t>1</w:t>
      </w:r>
      <w:r w:rsidRPr="003D67D7">
        <w:rPr>
          <w:rFonts w:cs="Arial"/>
          <w:sz w:val="20"/>
          <w:szCs w:val="20"/>
          <w:lang w:val="en-US"/>
        </w:rPr>
        <w:t xml:space="preserve">. </w:t>
      </w:r>
      <w:r w:rsidRPr="003D67D7">
        <w:rPr>
          <w:rFonts w:cs="Arial"/>
          <w:sz w:val="20"/>
          <w:szCs w:val="20"/>
          <w:lang w:val="en-US"/>
        </w:rPr>
        <w:tab/>
      </w:r>
      <w:r w:rsidRPr="00755EF9">
        <w:rPr>
          <w:rFonts w:cs="Arial"/>
          <w:sz w:val="20"/>
          <w:szCs w:val="20"/>
          <w:lang w:val="en-GB"/>
        </w:rPr>
        <w:t xml:space="preserve"> </w:t>
      </w:r>
      <w:r>
        <w:rPr>
          <w:rFonts w:cs="Arial"/>
          <w:sz w:val="20"/>
          <w:szCs w:val="20"/>
          <w:lang w:val="en-GB"/>
        </w:rPr>
        <w:t>Construct a dataset of ultrasound images depicting the brachial plexus with manual image segmentation</w:t>
      </w:r>
    </w:p>
    <w:p w14:paraId="4A0835B7" w14:textId="77777777" w:rsidR="001D5535" w:rsidRPr="003D67D7" w:rsidRDefault="001D5535" w:rsidP="001D5535">
      <w:pPr>
        <w:tabs>
          <w:tab w:val="clear" w:pos="284"/>
          <w:tab w:val="clear" w:pos="1701"/>
        </w:tabs>
        <w:spacing w:line="360" w:lineRule="auto"/>
        <w:rPr>
          <w:rFonts w:cs="Arial"/>
          <w:sz w:val="20"/>
          <w:szCs w:val="20"/>
          <w:lang w:val="en-US"/>
        </w:rPr>
      </w:pPr>
    </w:p>
    <w:p w14:paraId="38018E24" w14:textId="77777777" w:rsidR="001D5535" w:rsidRPr="003D67D7" w:rsidRDefault="001D5535" w:rsidP="001D5535">
      <w:pPr>
        <w:tabs>
          <w:tab w:val="clear" w:pos="284"/>
          <w:tab w:val="clear" w:pos="1701"/>
        </w:tabs>
        <w:spacing w:line="360" w:lineRule="auto"/>
        <w:rPr>
          <w:rFonts w:cs="Arial"/>
          <w:sz w:val="20"/>
          <w:szCs w:val="20"/>
          <w:lang w:val="en-US"/>
        </w:rPr>
      </w:pPr>
      <w:r w:rsidRPr="003D67D7">
        <w:rPr>
          <w:rFonts w:cs="Arial"/>
          <w:sz w:val="20"/>
          <w:szCs w:val="20"/>
          <w:u w:val="single"/>
          <w:lang w:val="en-US"/>
        </w:rPr>
        <w:t>Secondary Objective(s)</w:t>
      </w:r>
    </w:p>
    <w:p w14:paraId="2EB6BAB2" w14:textId="77777777" w:rsidR="001D5535" w:rsidRPr="00755EF9" w:rsidRDefault="001D5535" w:rsidP="001D5535">
      <w:pPr>
        <w:spacing w:line="360" w:lineRule="auto"/>
        <w:ind w:left="284" w:hanging="284"/>
        <w:rPr>
          <w:rFonts w:cs="Arial"/>
          <w:sz w:val="20"/>
          <w:szCs w:val="20"/>
          <w:lang w:val="en-US"/>
        </w:rPr>
      </w:pPr>
      <w:r w:rsidRPr="00755EF9">
        <w:rPr>
          <w:rFonts w:cs="Arial"/>
          <w:sz w:val="20"/>
          <w:szCs w:val="20"/>
          <w:lang w:val="en-US"/>
        </w:rPr>
        <w:t>1.</w:t>
      </w:r>
      <w:r w:rsidRPr="00755EF9">
        <w:rPr>
          <w:rFonts w:cs="Arial"/>
          <w:sz w:val="20"/>
          <w:szCs w:val="20"/>
          <w:lang w:val="en-US"/>
        </w:rPr>
        <w:tab/>
      </w:r>
      <w:r>
        <w:rPr>
          <w:rFonts w:cs="Arial"/>
          <w:sz w:val="20"/>
          <w:szCs w:val="20"/>
          <w:lang w:val="en-US"/>
        </w:rPr>
        <w:t xml:space="preserve">Train </w:t>
      </w:r>
      <w:proofErr w:type="gramStart"/>
      <w:r>
        <w:rPr>
          <w:rFonts w:cs="Arial"/>
          <w:sz w:val="20"/>
          <w:szCs w:val="20"/>
          <w:lang w:val="en-US"/>
        </w:rPr>
        <w:t>an</w:t>
      </w:r>
      <w:proofErr w:type="gramEnd"/>
      <w:r>
        <w:rPr>
          <w:rFonts w:cs="Arial"/>
          <w:sz w:val="20"/>
          <w:szCs w:val="20"/>
          <w:lang w:val="en-US"/>
        </w:rPr>
        <w:t xml:space="preserve"> U-net deep learning model using the dataset and teach it to properly identify the brachial plexus</w:t>
      </w:r>
    </w:p>
    <w:p w14:paraId="16D940C1" w14:textId="77777777" w:rsidR="00F4645E" w:rsidRPr="003D67D7" w:rsidRDefault="00F4645E" w:rsidP="00634D7B">
      <w:pPr>
        <w:tabs>
          <w:tab w:val="clear" w:pos="284"/>
          <w:tab w:val="clear" w:pos="1701"/>
        </w:tabs>
        <w:spacing w:line="360" w:lineRule="auto"/>
        <w:rPr>
          <w:sz w:val="20"/>
          <w:szCs w:val="20"/>
          <w:lang w:val="en-US"/>
        </w:rPr>
      </w:pPr>
    </w:p>
    <w:p w14:paraId="59FA330C" w14:textId="08950799" w:rsidR="00B96B75"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t>Study design</w:t>
      </w:r>
    </w:p>
    <w:p w14:paraId="464F6E57" w14:textId="77777777" w:rsidR="001D5535" w:rsidRPr="001D5535" w:rsidRDefault="001D5535" w:rsidP="001D5535">
      <w:pPr>
        <w:tabs>
          <w:tab w:val="clear" w:pos="284"/>
          <w:tab w:val="clear" w:pos="1701"/>
        </w:tabs>
        <w:spacing w:line="360" w:lineRule="auto"/>
        <w:rPr>
          <w:sz w:val="20"/>
          <w:szCs w:val="20"/>
          <w:lang w:val="en-US"/>
        </w:rPr>
      </w:pPr>
      <w:r w:rsidRPr="001D5535">
        <w:rPr>
          <w:sz w:val="20"/>
          <w:szCs w:val="20"/>
          <w:lang w:val="en-US"/>
        </w:rPr>
        <w:t xml:space="preserve">We will prospectively collect 500 ultrasound images of 250 healthy adults by contacting colleagues in both hospitals, requesting their participation in this study. Ultrasound images of both the left and right brachial plexus will be obtained with an on-screen orientation where left equals lateral. </w:t>
      </w:r>
    </w:p>
    <w:p w14:paraId="7048EC8C" w14:textId="77777777" w:rsidR="001D5535" w:rsidRPr="001D5535" w:rsidRDefault="001D5535" w:rsidP="001D5535">
      <w:pPr>
        <w:tabs>
          <w:tab w:val="clear" w:pos="284"/>
          <w:tab w:val="clear" w:pos="1701"/>
        </w:tabs>
        <w:spacing w:line="360" w:lineRule="auto"/>
        <w:rPr>
          <w:sz w:val="20"/>
          <w:szCs w:val="20"/>
          <w:lang w:val="en-US"/>
        </w:rPr>
      </w:pPr>
    </w:p>
    <w:p w14:paraId="669E0997" w14:textId="48025DB7" w:rsidR="004762DE" w:rsidRDefault="001D5535" w:rsidP="001D5535">
      <w:pPr>
        <w:tabs>
          <w:tab w:val="clear" w:pos="284"/>
          <w:tab w:val="clear" w:pos="1701"/>
        </w:tabs>
        <w:spacing w:line="360" w:lineRule="auto"/>
        <w:rPr>
          <w:sz w:val="20"/>
          <w:szCs w:val="20"/>
          <w:lang w:val="en-US"/>
        </w:rPr>
      </w:pPr>
      <w:r w:rsidRPr="001D5535">
        <w:rPr>
          <w:sz w:val="20"/>
          <w:szCs w:val="20"/>
          <w:lang w:val="en-US"/>
        </w:rPr>
        <w:t>We will then feed the ultrasound images to the U-net model and set the manually marked masks (of the brachial plexus) as the output segmentation map to train the model.</w:t>
      </w:r>
    </w:p>
    <w:p w14:paraId="1DD21FA8" w14:textId="77777777" w:rsidR="001D5535" w:rsidRDefault="001D5535" w:rsidP="001D5535">
      <w:pPr>
        <w:tabs>
          <w:tab w:val="clear" w:pos="284"/>
          <w:tab w:val="clear" w:pos="1701"/>
        </w:tabs>
        <w:spacing w:line="360" w:lineRule="auto"/>
        <w:rPr>
          <w:sz w:val="20"/>
          <w:szCs w:val="20"/>
          <w:lang w:val="en-US"/>
        </w:rPr>
      </w:pPr>
    </w:p>
    <w:p w14:paraId="7591294F" w14:textId="77777777" w:rsidR="001D5535" w:rsidRDefault="001D5535">
      <w:pPr>
        <w:tabs>
          <w:tab w:val="clear" w:pos="284"/>
          <w:tab w:val="clear" w:pos="1701"/>
        </w:tabs>
        <w:spacing w:line="240" w:lineRule="auto"/>
        <w:rPr>
          <w:b/>
          <w:bCs/>
          <w:sz w:val="20"/>
          <w:szCs w:val="20"/>
          <w:lang w:val="en-US"/>
        </w:rPr>
      </w:pPr>
      <w:r>
        <w:rPr>
          <w:b/>
          <w:bCs/>
          <w:sz w:val="20"/>
          <w:szCs w:val="20"/>
          <w:lang w:val="en-US"/>
        </w:rPr>
        <w:br w:type="page"/>
      </w:r>
    </w:p>
    <w:p w14:paraId="6A8960EE" w14:textId="2740A1F0" w:rsidR="00C11817"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lastRenderedPageBreak/>
        <w:t>Study population</w:t>
      </w:r>
    </w:p>
    <w:p w14:paraId="7B248087" w14:textId="1B6E5AB0" w:rsidR="00C11817" w:rsidRDefault="001D5535" w:rsidP="00634D7B">
      <w:pPr>
        <w:tabs>
          <w:tab w:val="clear" w:pos="284"/>
          <w:tab w:val="clear" w:pos="1701"/>
        </w:tabs>
        <w:spacing w:line="360" w:lineRule="auto"/>
        <w:rPr>
          <w:sz w:val="20"/>
          <w:szCs w:val="20"/>
          <w:lang w:val="en-US"/>
        </w:rPr>
      </w:pPr>
      <w:r>
        <w:rPr>
          <w:sz w:val="20"/>
          <w:szCs w:val="20"/>
          <w:lang w:val="en-US"/>
        </w:rPr>
        <w:t>Healthy adults with intact brachial plexus without previous surgery or radiotherapy in the area.</w:t>
      </w:r>
    </w:p>
    <w:p w14:paraId="662B3CA2" w14:textId="77777777" w:rsidR="00F4645E" w:rsidRPr="001D5535" w:rsidRDefault="00F4645E" w:rsidP="00634D7B">
      <w:pPr>
        <w:tabs>
          <w:tab w:val="clear" w:pos="284"/>
          <w:tab w:val="clear" w:pos="1701"/>
        </w:tabs>
        <w:spacing w:line="360" w:lineRule="auto"/>
        <w:rPr>
          <w:rFonts w:cs="Arial"/>
          <w:sz w:val="20"/>
          <w:szCs w:val="20"/>
          <w:lang w:val="en-US"/>
        </w:rPr>
      </w:pPr>
    </w:p>
    <w:p w14:paraId="29F0B5B5" w14:textId="77777777" w:rsidR="008933E5" w:rsidRPr="001D5535" w:rsidRDefault="002D68AC" w:rsidP="00634D7B">
      <w:pPr>
        <w:tabs>
          <w:tab w:val="clear" w:pos="284"/>
          <w:tab w:val="clear" w:pos="1701"/>
        </w:tabs>
        <w:spacing w:line="360" w:lineRule="auto"/>
        <w:rPr>
          <w:rFonts w:cs="Arial"/>
          <w:sz w:val="20"/>
          <w:szCs w:val="20"/>
          <w:lang w:val="en-US"/>
        </w:rPr>
      </w:pPr>
      <w:r w:rsidRPr="001D5535">
        <w:rPr>
          <w:rFonts w:cs="Arial"/>
          <w:b/>
          <w:bCs/>
          <w:sz w:val="20"/>
          <w:szCs w:val="20"/>
          <w:lang w:val="en-US"/>
        </w:rPr>
        <w:t>Main study parameters</w:t>
      </w:r>
      <w:r w:rsidR="000C4718" w:rsidRPr="001D5535">
        <w:rPr>
          <w:rFonts w:cs="Arial"/>
          <w:b/>
          <w:bCs/>
          <w:sz w:val="20"/>
          <w:szCs w:val="20"/>
          <w:lang w:val="en-US"/>
        </w:rPr>
        <w:t>/endpoints</w:t>
      </w:r>
      <w:r w:rsidRPr="001D5535">
        <w:rPr>
          <w:rFonts w:cs="Arial"/>
          <w:b/>
          <w:bCs/>
          <w:sz w:val="20"/>
          <w:szCs w:val="20"/>
          <w:lang w:val="en-US"/>
        </w:rPr>
        <w:t>:</w:t>
      </w:r>
      <w:r w:rsidRPr="001D5535">
        <w:rPr>
          <w:rFonts w:cs="Arial"/>
          <w:sz w:val="20"/>
          <w:szCs w:val="20"/>
          <w:lang w:val="en-US"/>
        </w:rPr>
        <w:t xml:space="preserve"> </w:t>
      </w:r>
    </w:p>
    <w:p w14:paraId="65AA5522" w14:textId="77777777" w:rsidR="001D5535" w:rsidRPr="001D5535" w:rsidRDefault="001D5535" w:rsidP="001D5535">
      <w:pPr>
        <w:rPr>
          <w:rFonts w:cs="Arial"/>
          <w:sz w:val="20"/>
          <w:szCs w:val="20"/>
          <w:u w:val="single"/>
          <w:lang w:val="en-US"/>
        </w:rPr>
      </w:pPr>
      <w:r w:rsidRPr="001D5535">
        <w:rPr>
          <w:rFonts w:cs="Arial"/>
          <w:sz w:val="20"/>
          <w:szCs w:val="20"/>
          <w:u w:val="single"/>
          <w:lang w:val="en-US"/>
        </w:rPr>
        <w:t>Dataset creation</w:t>
      </w:r>
    </w:p>
    <w:p w14:paraId="5290E240" w14:textId="3D2CFD50" w:rsidR="001D5535" w:rsidRPr="001D5535" w:rsidRDefault="001D5535" w:rsidP="001D5535">
      <w:pPr>
        <w:pStyle w:val="ListParagraph"/>
        <w:numPr>
          <w:ilvl w:val="0"/>
          <w:numId w:val="43"/>
        </w:numPr>
        <w:rPr>
          <w:rFonts w:ascii="Arial" w:hAnsi="Arial" w:cs="Arial"/>
          <w:b/>
          <w:sz w:val="20"/>
          <w:szCs w:val="20"/>
          <w:lang w:val="en-US"/>
        </w:rPr>
      </w:pPr>
      <w:r w:rsidRPr="001D5535">
        <w:rPr>
          <w:rFonts w:ascii="Arial" w:hAnsi="Arial" w:cs="Arial"/>
          <w:sz w:val="20"/>
          <w:szCs w:val="20"/>
          <w:lang w:val="en-US"/>
        </w:rPr>
        <w:t>500 ultrasound images of the supraclavicular region with segmentation</w:t>
      </w:r>
    </w:p>
    <w:p w14:paraId="01FEBDE2" w14:textId="1401DDE6" w:rsidR="001D5535" w:rsidRDefault="001D5535" w:rsidP="001D5535">
      <w:pPr>
        <w:rPr>
          <w:rFonts w:cs="Arial"/>
          <w:b/>
          <w:sz w:val="20"/>
          <w:szCs w:val="20"/>
          <w:lang w:val="en-US"/>
        </w:rPr>
      </w:pPr>
    </w:p>
    <w:p w14:paraId="314DAF5F" w14:textId="48124DEA" w:rsidR="001D5535" w:rsidRDefault="001D5535" w:rsidP="001D5535">
      <w:pPr>
        <w:rPr>
          <w:sz w:val="20"/>
          <w:szCs w:val="20"/>
          <w:u w:val="single"/>
          <w:lang w:val="en-US"/>
        </w:rPr>
      </w:pPr>
      <w:r>
        <w:rPr>
          <w:sz w:val="20"/>
          <w:szCs w:val="20"/>
          <w:u w:val="single"/>
          <w:lang w:val="en-US"/>
        </w:rPr>
        <w:t>U-net model creation</w:t>
      </w:r>
    </w:p>
    <w:p w14:paraId="0C4D9C51" w14:textId="584092E2" w:rsidR="001D5535" w:rsidRPr="001D5535" w:rsidRDefault="001D5535" w:rsidP="001D5535">
      <w:pPr>
        <w:rPr>
          <w:sz w:val="20"/>
          <w:szCs w:val="20"/>
          <w:lang w:val="en-US"/>
        </w:rPr>
      </w:pPr>
      <w:r w:rsidRPr="001D5535">
        <w:rPr>
          <w:sz w:val="20"/>
          <w:szCs w:val="20"/>
          <w:lang w:val="en-US"/>
        </w:rPr>
        <w:t>-</w:t>
      </w:r>
      <w:r>
        <w:rPr>
          <w:sz w:val="20"/>
          <w:szCs w:val="20"/>
          <w:lang w:val="en-US"/>
        </w:rPr>
        <w:t xml:space="preserve"> </w:t>
      </w:r>
      <w:r>
        <w:rPr>
          <w:sz w:val="20"/>
          <w:szCs w:val="20"/>
          <w:lang w:val="en-US"/>
        </w:rPr>
        <w:tab/>
      </w:r>
      <w:r w:rsidRPr="001D5535">
        <w:rPr>
          <w:sz w:val="20"/>
          <w:szCs w:val="20"/>
          <w:lang w:val="en-US"/>
        </w:rPr>
        <w:t>Intersection over union per image (see Eq 1.)</w:t>
      </w:r>
    </w:p>
    <w:p w14:paraId="187289DF" w14:textId="24D98BA5" w:rsidR="001D5535" w:rsidRDefault="001D5535" w:rsidP="001D5535">
      <w:pPr>
        <w:rPr>
          <w:sz w:val="20"/>
          <w:szCs w:val="20"/>
          <w:lang w:val="en-US"/>
        </w:rPr>
      </w:pPr>
      <w:r>
        <w:rPr>
          <w:sz w:val="20"/>
          <w:szCs w:val="20"/>
          <w:lang w:val="en-US"/>
        </w:rPr>
        <w:t>-</w:t>
      </w:r>
      <w:r>
        <w:rPr>
          <w:sz w:val="20"/>
          <w:szCs w:val="20"/>
          <w:lang w:val="en-US"/>
        </w:rPr>
        <w:tab/>
        <w:t>Model accuracy (see Eq 2.)</w:t>
      </w:r>
    </w:p>
    <w:p w14:paraId="7D1FFD8F" w14:textId="2FB3CE28" w:rsidR="001D5535" w:rsidRPr="00775E15" w:rsidRDefault="001D5535" w:rsidP="001D5535">
      <w:pPr>
        <w:rPr>
          <w:sz w:val="20"/>
          <w:szCs w:val="20"/>
          <w:lang w:val="en-US"/>
        </w:rPr>
      </w:pPr>
      <w:r>
        <w:rPr>
          <w:sz w:val="20"/>
          <w:szCs w:val="20"/>
          <w:lang w:val="en-US"/>
        </w:rPr>
        <w:t>-</w:t>
      </w:r>
      <w:r>
        <w:rPr>
          <w:sz w:val="20"/>
          <w:szCs w:val="20"/>
          <w:lang w:val="en-US"/>
        </w:rPr>
        <w:tab/>
        <w:t>Ultrasound images with brachial plexus segmented by the machine learning model</w:t>
      </w:r>
    </w:p>
    <w:p w14:paraId="20857C7B" w14:textId="35F544C9" w:rsidR="00F4645E" w:rsidRDefault="00F4645E" w:rsidP="008933E5">
      <w:pPr>
        <w:tabs>
          <w:tab w:val="clear" w:pos="284"/>
          <w:tab w:val="clear" w:pos="1701"/>
        </w:tabs>
        <w:spacing w:line="360" w:lineRule="auto"/>
        <w:rPr>
          <w:rFonts w:cs="Arial"/>
          <w:sz w:val="20"/>
          <w:szCs w:val="20"/>
          <w:lang w:val="en-US"/>
        </w:rPr>
      </w:pPr>
    </w:p>
    <w:p w14:paraId="1D5CAD3D" w14:textId="77777777" w:rsidR="001D5535" w:rsidRPr="003D67D7" w:rsidRDefault="001D5535" w:rsidP="008933E5">
      <w:pPr>
        <w:tabs>
          <w:tab w:val="clear" w:pos="284"/>
          <w:tab w:val="clear" w:pos="1701"/>
        </w:tabs>
        <w:spacing w:line="360" w:lineRule="auto"/>
        <w:rPr>
          <w:rFonts w:cs="Arial"/>
          <w:sz w:val="20"/>
          <w:szCs w:val="20"/>
          <w:lang w:val="en-US"/>
        </w:rPr>
      </w:pPr>
    </w:p>
    <w:p w14:paraId="00558360" w14:textId="77777777" w:rsidR="008933E5" w:rsidRPr="003D67D7" w:rsidRDefault="002D68AC" w:rsidP="00634D7B">
      <w:pPr>
        <w:tabs>
          <w:tab w:val="clear" w:pos="284"/>
          <w:tab w:val="clear" w:pos="1701"/>
        </w:tabs>
        <w:spacing w:line="360" w:lineRule="auto"/>
        <w:rPr>
          <w:sz w:val="20"/>
          <w:szCs w:val="20"/>
          <w:lang w:val="en-US"/>
        </w:rPr>
      </w:pPr>
      <w:r w:rsidRPr="003D67D7">
        <w:rPr>
          <w:b/>
          <w:bCs/>
          <w:sz w:val="20"/>
          <w:szCs w:val="20"/>
          <w:lang w:val="en-US"/>
        </w:rPr>
        <w:t xml:space="preserve">Nature and extent of the burden and risks associated with participation, </w:t>
      </w:r>
      <w:r w:rsidR="00121AF1" w:rsidRPr="003D67D7">
        <w:rPr>
          <w:b/>
          <w:bCs/>
          <w:sz w:val="20"/>
          <w:szCs w:val="20"/>
          <w:lang w:val="en-US"/>
        </w:rPr>
        <w:t xml:space="preserve">benefit and </w:t>
      </w:r>
      <w:r w:rsidRPr="003D67D7">
        <w:rPr>
          <w:b/>
          <w:bCs/>
          <w:sz w:val="20"/>
          <w:szCs w:val="20"/>
          <w:lang w:val="en-US"/>
        </w:rPr>
        <w:t>group relatedness:</w:t>
      </w:r>
      <w:r w:rsidRPr="003D67D7">
        <w:rPr>
          <w:sz w:val="20"/>
          <w:szCs w:val="20"/>
          <w:lang w:val="en-US"/>
        </w:rPr>
        <w:t xml:space="preserve"> </w:t>
      </w:r>
    </w:p>
    <w:p w14:paraId="0A75862C" w14:textId="561FDED2" w:rsidR="008933E5" w:rsidRPr="003D67D7" w:rsidRDefault="00E832D6" w:rsidP="008933E5">
      <w:pPr>
        <w:tabs>
          <w:tab w:val="clear" w:pos="284"/>
          <w:tab w:val="clear" w:pos="1701"/>
        </w:tabs>
        <w:spacing w:line="360" w:lineRule="auto"/>
        <w:rPr>
          <w:sz w:val="20"/>
          <w:szCs w:val="20"/>
          <w:lang w:val="en-US"/>
        </w:rPr>
      </w:pPr>
      <w:r>
        <w:rPr>
          <w:sz w:val="20"/>
          <w:szCs w:val="20"/>
          <w:lang w:val="en-US"/>
        </w:rPr>
        <w:t xml:space="preserve">This study is associated with </w:t>
      </w:r>
      <w:r w:rsidR="001D5535">
        <w:rPr>
          <w:sz w:val="20"/>
          <w:szCs w:val="20"/>
          <w:lang w:val="en-US"/>
        </w:rPr>
        <w:t>no</w:t>
      </w:r>
      <w:r>
        <w:rPr>
          <w:sz w:val="20"/>
          <w:szCs w:val="20"/>
          <w:lang w:val="en-US"/>
        </w:rPr>
        <w:t xml:space="preserve"> risk to the subjects’ wellbeing. </w:t>
      </w:r>
    </w:p>
    <w:p w14:paraId="4F918788" w14:textId="6D2B8AC1" w:rsidR="002D68AC" w:rsidRPr="003D67D7" w:rsidRDefault="002D68AC" w:rsidP="00634D7B">
      <w:pPr>
        <w:tabs>
          <w:tab w:val="clear" w:pos="284"/>
          <w:tab w:val="clear" w:pos="1701"/>
        </w:tabs>
        <w:spacing w:line="360" w:lineRule="auto"/>
        <w:rPr>
          <w:sz w:val="20"/>
          <w:szCs w:val="20"/>
          <w:lang w:val="en-US"/>
        </w:rPr>
      </w:pPr>
    </w:p>
    <w:p w14:paraId="1D0957B5" w14:textId="77777777" w:rsidR="002D68AC" w:rsidRPr="003D67D7" w:rsidRDefault="002D68AC" w:rsidP="00257634">
      <w:pPr>
        <w:pStyle w:val="Heading1"/>
        <w:rPr>
          <w:sz w:val="20"/>
          <w:szCs w:val="20"/>
          <w:lang w:val="en-US"/>
        </w:rPr>
      </w:pPr>
      <w:r w:rsidRPr="003D67D7">
        <w:rPr>
          <w:sz w:val="20"/>
          <w:szCs w:val="20"/>
          <w:lang w:val="en-US"/>
        </w:rPr>
        <w:br w:type="page"/>
      </w:r>
      <w:bookmarkStart w:id="5" w:name="_Toc62629701"/>
      <w:r w:rsidRPr="003D67D7">
        <w:rPr>
          <w:sz w:val="20"/>
          <w:szCs w:val="20"/>
          <w:lang w:val="en-US"/>
        </w:rPr>
        <w:lastRenderedPageBreak/>
        <w:t>INTRODUCTION AND RATIONALE</w:t>
      </w:r>
      <w:bookmarkEnd w:id="5"/>
    </w:p>
    <w:p w14:paraId="788967E5" w14:textId="0CB74AB6" w:rsidR="008E032C" w:rsidRDefault="00094B9A" w:rsidP="008E032C">
      <w:pPr>
        <w:rPr>
          <w:sz w:val="20"/>
          <w:szCs w:val="20"/>
          <w:lang w:val="en-GB"/>
        </w:rPr>
      </w:pPr>
      <w:r>
        <w:rPr>
          <w:sz w:val="20"/>
          <w:szCs w:val="20"/>
          <w:lang w:val="en-GB"/>
        </w:rPr>
        <w:t xml:space="preserve">Regional nerve block is a common </w:t>
      </w:r>
      <w:r w:rsidR="007458D5">
        <w:rPr>
          <w:sz w:val="20"/>
          <w:szCs w:val="20"/>
          <w:lang w:val="en-GB"/>
        </w:rPr>
        <w:t>anaesthesia</w:t>
      </w:r>
      <w:r>
        <w:rPr>
          <w:sz w:val="20"/>
          <w:szCs w:val="20"/>
          <w:lang w:val="en-GB"/>
        </w:rPr>
        <w:t xml:space="preserve"> technique used for surgery on the extremities. A successful block requires excellent anaesthesia experience including the ability to identify the appropriate nerves and surrounding tissues on ultrasound and good skills with a needle.</w:t>
      </w:r>
    </w:p>
    <w:p w14:paraId="5E9374C8" w14:textId="084810DB" w:rsidR="00094B9A" w:rsidRDefault="00094B9A" w:rsidP="008E032C">
      <w:pPr>
        <w:rPr>
          <w:sz w:val="20"/>
          <w:szCs w:val="20"/>
          <w:lang w:val="en-GB"/>
        </w:rPr>
      </w:pPr>
    </w:p>
    <w:p w14:paraId="4FBB4C6B" w14:textId="68B92DCD" w:rsidR="00094B9A" w:rsidRDefault="00094B9A" w:rsidP="008E032C">
      <w:pPr>
        <w:rPr>
          <w:sz w:val="20"/>
          <w:szCs w:val="20"/>
          <w:lang w:val="en-GB"/>
        </w:rPr>
      </w:pPr>
      <w:r>
        <w:rPr>
          <w:sz w:val="20"/>
          <w:szCs w:val="20"/>
          <w:lang w:val="en-GB"/>
        </w:rPr>
        <w:t xml:space="preserve">Previous studies have primarily focussed on the usage of ultrasound which has shown that ultrasound </w:t>
      </w:r>
      <w:r w:rsidR="00E008F1">
        <w:rPr>
          <w:sz w:val="20"/>
          <w:szCs w:val="20"/>
          <w:lang w:val="en-GB"/>
        </w:rPr>
        <w:t xml:space="preserve">increases </w:t>
      </w:r>
      <w:r>
        <w:rPr>
          <w:sz w:val="20"/>
          <w:szCs w:val="20"/>
          <w:lang w:val="en-GB"/>
        </w:rPr>
        <w:t xml:space="preserve">the success rate of regional nerve </w:t>
      </w:r>
      <w:r w:rsidR="00E008F1">
        <w:rPr>
          <w:sz w:val="20"/>
          <w:szCs w:val="20"/>
          <w:lang w:val="en-GB"/>
        </w:rPr>
        <w:t>blocks</w:t>
      </w:r>
      <w:r>
        <w:rPr>
          <w:sz w:val="20"/>
          <w:szCs w:val="20"/>
          <w:lang w:val="en-GB"/>
        </w:rPr>
        <w:t>. Some studies, however, have found that even with ultrasound assistance, a relatively high failure rate persists. This failure rate has largely been attributed to operators with limited experience and insufficient ultrasound skills.</w:t>
      </w:r>
    </w:p>
    <w:p w14:paraId="3BA5D529" w14:textId="2DD0083A" w:rsidR="00094B9A" w:rsidRDefault="00094B9A" w:rsidP="008E032C">
      <w:pPr>
        <w:rPr>
          <w:sz w:val="20"/>
          <w:szCs w:val="20"/>
          <w:lang w:val="en-GB"/>
        </w:rPr>
      </w:pPr>
    </w:p>
    <w:p w14:paraId="20D86AF8" w14:textId="7A27C581" w:rsidR="00094B9A" w:rsidRDefault="00094B9A" w:rsidP="008E032C">
      <w:pPr>
        <w:rPr>
          <w:sz w:val="20"/>
          <w:szCs w:val="20"/>
          <w:lang w:val="en-GB"/>
        </w:rPr>
      </w:pPr>
      <w:r>
        <w:rPr>
          <w:sz w:val="20"/>
          <w:szCs w:val="20"/>
          <w:lang w:val="en-GB"/>
        </w:rPr>
        <w:t xml:space="preserve">A failed nerve block not only results </w:t>
      </w:r>
      <w:del w:id="6" w:author="Gemert, Jackie van" w:date="2021-02-15T10:17:00Z">
        <w:r w:rsidDel="00967359">
          <w:rPr>
            <w:sz w:val="20"/>
            <w:szCs w:val="20"/>
            <w:lang w:val="en-GB"/>
          </w:rPr>
          <w:delText xml:space="preserve">to </w:delText>
        </w:r>
      </w:del>
      <w:ins w:id="7" w:author="Gemert, Jackie van" w:date="2021-02-15T10:17:00Z">
        <w:r w:rsidR="00967359">
          <w:rPr>
            <w:sz w:val="20"/>
            <w:szCs w:val="20"/>
            <w:lang w:val="en-GB"/>
          </w:rPr>
          <w:t xml:space="preserve">in </w:t>
        </w:r>
      </w:ins>
      <w:r>
        <w:rPr>
          <w:sz w:val="20"/>
          <w:szCs w:val="20"/>
          <w:lang w:val="en-GB"/>
        </w:rPr>
        <w:t xml:space="preserve">a bad experience for the patient, </w:t>
      </w:r>
      <w:proofErr w:type="gramStart"/>
      <w:r>
        <w:rPr>
          <w:sz w:val="20"/>
          <w:szCs w:val="20"/>
          <w:lang w:val="en-GB"/>
        </w:rPr>
        <w:t>it might</w:t>
      </w:r>
      <w:proofErr w:type="gramEnd"/>
      <w:r>
        <w:rPr>
          <w:sz w:val="20"/>
          <w:szCs w:val="20"/>
          <w:lang w:val="en-GB"/>
        </w:rPr>
        <w:t xml:space="preserve"> even lead to damage to the patients’ health and in some cases</w:t>
      </w:r>
      <w:r w:rsidR="001B10DE">
        <w:rPr>
          <w:sz w:val="20"/>
          <w:szCs w:val="20"/>
          <w:lang w:val="en-GB"/>
        </w:rPr>
        <w:t xml:space="preserve"> complications</w:t>
      </w:r>
      <w:r>
        <w:rPr>
          <w:sz w:val="20"/>
          <w:szCs w:val="20"/>
          <w:lang w:val="en-GB"/>
        </w:rPr>
        <w:t xml:space="preserve"> could even threaten life.</w:t>
      </w:r>
    </w:p>
    <w:p w14:paraId="2ED0C3FB" w14:textId="5B749AD2" w:rsidR="00094B9A" w:rsidRDefault="00094B9A" w:rsidP="008E032C">
      <w:pPr>
        <w:rPr>
          <w:sz w:val="20"/>
          <w:szCs w:val="20"/>
          <w:lang w:val="en-GB"/>
        </w:rPr>
      </w:pPr>
    </w:p>
    <w:p w14:paraId="2364615A" w14:textId="7659E13A" w:rsidR="00094B9A" w:rsidRDefault="00094B9A" w:rsidP="008E032C">
      <w:pPr>
        <w:rPr>
          <w:sz w:val="20"/>
          <w:szCs w:val="20"/>
          <w:lang w:val="en-GB"/>
        </w:rPr>
      </w:pPr>
      <w:r>
        <w:rPr>
          <w:sz w:val="20"/>
          <w:szCs w:val="20"/>
          <w:lang w:val="en-GB"/>
        </w:rPr>
        <w:t>It’s essential to recognise ultrasound anatomy when performing nerve blocks, however</w:t>
      </w:r>
      <w:r w:rsidR="001B10DE">
        <w:rPr>
          <w:sz w:val="20"/>
          <w:szCs w:val="20"/>
          <w:lang w:val="en-GB"/>
        </w:rPr>
        <w:t xml:space="preserve"> this may sometimes be hampered by </w:t>
      </w:r>
      <w:r>
        <w:rPr>
          <w:sz w:val="20"/>
          <w:szCs w:val="20"/>
          <w:lang w:val="en-GB"/>
        </w:rPr>
        <w:t>patients</w:t>
      </w:r>
      <w:r w:rsidR="001B10DE">
        <w:rPr>
          <w:sz w:val="20"/>
          <w:szCs w:val="20"/>
          <w:lang w:val="en-GB"/>
        </w:rPr>
        <w:t>’</w:t>
      </w:r>
      <w:r>
        <w:rPr>
          <w:sz w:val="20"/>
          <w:szCs w:val="20"/>
          <w:lang w:val="en-GB"/>
        </w:rPr>
        <w:t xml:space="preserve"> habitus. </w:t>
      </w:r>
    </w:p>
    <w:p w14:paraId="4847DD2C" w14:textId="0AFBDEED" w:rsidR="00094B9A" w:rsidRDefault="00094B9A" w:rsidP="008E032C">
      <w:pPr>
        <w:rPr>
          <w:sz w:val="20"/>
          <w:szCs w:val="20"/>
          <w:lang w:val="en-GB"/>
        </w:rPr>
      </w:pPr>
    </w:p>
    <w:p w14:paraId="7BA3DF25" w14:textId="0F8EFD60" w:rsidR="00094B9A" w:rsidRDefault="00094B9A" w:rsidP="008E032C">
      <w:pPr>
        <w:rPr>
          <w:sz w:val="20"/>
          <w:szCs w:val="20"/>
          <w:lang w:val="en-GB"/>
        </w:rPr>
      </w:pPr>
      <w:r>
        <w:rPr>
          <w:sz w:val="20"/>
          <w:szCs w:val="20"/>
          <w:lang w:val="en-GB"/>
        </w:rPr>
        <w:t>A possible solution might be the recent rise in artificial intelligenc</w:t>
      </w:r>
      <w:r w:rsidR="00FD21CB">
        <w:rPr>
          <w:sz w:val="20"/>
          <w:szCs w:val="20"/>
          <w:lang w:val="en-GB"/>
        </w:rPr>
        <w:t xml:space="preserve">e, especially deep learning. Nowadays, deep learning is being used in all walks of life. Facial recognition systems are being made, Google knows what objects are on your photos and manages to classify them correctly. </w:t>
      </w:r>
    </w:p>
    <w:p w14:paraId="7B9B0125" w14:textId="1B16C35E" w:rsidR="00FD21CB" w:rsidRDefault="00FD21CB" w:rsidP="008E032C">
      <w:pPr>
        <w:rPr>
          <w:sz w:val="20"/>
          <w:szCs w:val="20"/>
          <w:lang w:val="en-GB"/>
        </w:rPr>
      </w:pPr>
    </w:p>
    <w:p w14:paraId="5351BB99" w14:textId="512B1037" w:rsidR="00FD21CB" w:rsidRDefault="00FD21CB" w:rsidP="008E032C">
      <w:pPr>
        <w:rPr>
          <w:sz w:val="20"/>
          <w:szCs w:val="20"/>
          <w:lang w:val="en-GB"/>
        </w:rPr>
      </w:pPr>
      <w:r>
        <w:rPr>
          <w:sz w:val="20"/>
          <w:szCs w:val="20"/>
          <w:lang w:val="en-GB"/>
        </w:rPr>
        <w:t>Previously several studies have tried to apply this computer vision, a part of deep learning, on medical images</w:t>
      </w:r>
      <w:r w:rsidR="001B10DE">
        <w:rPr>
          <w:sz w:val="20"/>
          <w:szCs w:val="20"/>
          <w:lang w:val="en-GB"/>
        </w:rPr>
        <w:t>.</w:t>
      </w:r>
      <w:r>
        <w:rPr>
          <w:sz w:val="20"/>
          <w:szCs w:val="20"/>
          <w:lang w:val="en-GB"/>
        </w:rPr>
        <w:t xml:space="preserve"> In 2016 a competition was held in recognizing the brachial nerve with limited success.</w:t>
      </w:r>
    </w:p>
    <w:p w14:paraId="05ADAEA7" w14:textId="5B6BCF14" w:rsidR="00FD21CB" w:rsidRDefault="00FD21CB" w:rsidP="008E032C">
      <w:pPr>
        <w:rPr>
          <w:sz w:val="20"/>
          <w:szCs w:val="20"/>
          <w:lang w:val="en-GB"/>
        </w:rPr>
      </w:pPr>
    </w:p>
    <w:p w14:paraId="2913D881" w14:textId="55FE9B70" w:rsidR="00FD21CB" w:rsidRDefault="00FD21CB" w:rsidP="001D5860">
      <w:pPr>
        <w:rPr>
          <w:sz w:val="20"/>
          <w:szCs w:val="20"/>
          <w:lang w:val="en-GB"/>
        </w:rPr>
      </w:pPr>
      <w:r>
        <w:rPr>
          <w:sz w:val="20"/>
          <w:szCs w:val="20"/>
          <w:lang w:val="en-GB"/>
        </w:rPr>
        <w:t xml:space="preserve">Some years later, in 2019, Huang et al attempted to train a U-net model with ultrasound images of the femoral nerve region and managed to successfully create images with segmentation applied. </w:t>
      </w:r>
    </w:p>
    <w:p w14:paraId="6C81143D" w14:textId="4F46E962" w:rsidR="001D16CC" w:rsidRPr="00FD21CB" w:rsidRDefault="001D16CC" w:rsidP="001D16CC">
      <w:pPr>
        <w:rPr>
          <w:sz w:val="20"/>
          <w:szCs w:val="20"/>
          <w:lang w:val="en-GB"/>
        </w:rPr>
      </w:pPr>
    </w:p>
    <w:p w14:paraId="70D5E0E7" w14:textId="2A49B3AE" w:rsidR="00221625" w:rsidRPr="003D67D7" w:rsidRDefault="00221625" w:rsidP="00221625">
      <w:pPr>
        <w:rPr>
          <w:sz w:val="20"/>
          <w:szCs w:val="20"/>
          <w:lang w:val="en-US"/>
        </w:rPr>
      </w:pPr>
    </w:p>
    <w:p w14:paraId="5822017E" w14:textId="77777777" w:rsidR="00221625" w:rsidRPr="003D67D7" w:rsidRDefault="00221625" w:rsidP="00221625">
      <w:pPr>
        <w:rPr>
          <w:sz w:val="20"/>
          <w:szCs w:val="20"/>
          <w:lang w:val="en-US"/>
        </w:rPr>
      </w:pPr>
    </w:p>
    <w:p w14:paraId="56651B6F" w14:textId="77777777" w:rsidR="002A50F3" w:rsidRPr="003D67D7" w:rsidRDefault="002A50F3" w:rsidP="00421921">
      <w:pPr>
        <w:rPr>
          <w:sz w:val="20"/>
          <w:szCs w:val="20"/>
          <w:lang w:val="en-US"/>
        </w:rPr>
      </w:pPr>
    </w:p>
    <w:p w14:paraId="298F3F49" w14:textId="77777777" w:rsidR="006C1B33" w:rsidRPr="003D67D7" w:rsidRDefault="006C1B33" w:rsidP="0092429F">
      <w:pPr>
        <w:rPr>
          <w:sz w:val="20"/>
          <w:szCs w:val="20"/>
          <w:lang w:val="en-US"/>
        </w:rPr>
      </w:pPr>
    </w:p>
    <w:p w14:paraId="13DF81AD" w14:textId="77777777" w:rsidR="0092429F" w:rsidRPr="003D67D7" w:rsidRDefault="0092429F" w:rsidP="005E5732">
      <w:pPr>
        <w:rPr>
          <w:sz w:val="20"/>
          <w:szCs w:val="20"/>
          <w:lang w:val="en-US"/>
        </w:rPr>
      </w:pPr>
    </w:p>
    <w:p w14:paraId="0A76726E" w14:textId="6EA6F0CE" w:rsidR="002D68AC" w:rsidRPr="003D67D7" w:rsidRDefault="002D68AC" w:rsidP="005E5732">
      <w:pPr>
        <w:pStyle w:val="Heading1"/>
        <w:numPr>
          <w:ilvl w:val="0"/>
          <w:numId w:val="0"/>
        </w:numPr>
        <w:rPr>
          <w:sz w:val="20"/>
          <w:szCs w:val="20"/>
          <w:lang w:val="en-US"/>
        </w:rPr>
      </w:pPr>
      <w:r w:rsidRPr="003D67D7">
        <w:rPr>
          <w:sz w:val="20"/>
          <w:szCs w:val="20"/>
          <w:lang w:val="en-US"/>
        </w:rPr>
        <w:br w:type="page"/>
      </w:r>
    </w:p>
    <w:p w14:paraId="74E32A0B" w14:textId="6F31F538" w:rsidR="00CA4F2D" w:rsidRPr="003D67D7" w:rsidRDefault="00CA4F2D" w:rsidP="00CA4F2D">
      <w:pPr>
        <w:pStyle w:val="Heading1"/>
        <w:rPr>
          <w:sz w:val="20"/>
          <w:szCs w:val="20"/>
          <w:lang w:val="en-US"/>
        </w:rPr>
      </w:pPr>
      <w:bookmarkStart w:id="8" w:name="_Toc62629702"/>
      <w:r w:rsidRPr="003D67D7">
        <w:rPr>
          <w:sz w:val="20"/>
          <w:szCs w:val="20"/>
          <w:lang w:val="en-US"/>
        </w:rPr>
        <w:lastRenderedPageBreak/>
        <w:t>OBJECTIVES</w:t>
      </w:r>
      <w:bookmarkEnd w:id="8"/>
    </w:p>
    <w:p w14:paraId="148DBCC3" w14:textId="77777777" w:rsidR="00437068" w:rsidRDefault="00437068" w:rsidP="00634D7B">
      <w:pPr>
        <w:tabs>
          <w:tab w:val="clear" w:pos="284"/>
          <w:tab w:val="clear" w:pos="1701"/>
        </w:tabs>
        <w:spacing w:line="360" w:lineRule="auto"/>
        <w:rPr>
          <w:sz w:val="20"/>
          <w:szCs w:val="20"/>
          <w:lang w:val="en-GB"/>
        </w:rPr>
      </w:pPr>
    </w:p>
    <w:p w14:paraId="65F97CAD" w14:textId="6872BB71" w:rsidR="00106D4F" w:rsidRDefault="00437068" w:rsidP="00634D7B">
      <w:pPr>
        <w:tabs>
          <w:tab w:val="clear" w:pos="284"/>
          <w:tab w:val="clear" w:pos="1701"/>
        </w:tabs>
        <w:spacing w:line="360" w:lineRule="auto"/>
        <w:rPr>
          <w:sz w:val="20"/>
          <w:szCs w:val="20"/>
          <w:lang w:val="en-GB"/>
        </w:rPr>
      </w:pPr>
      <w:r>
        <w:rPr>
          <w:sz w:val="20"/>
          <w:szCs w:val="20"/>
          <w:lang w:val="en-GB"/>
        </w:rPr>
        <w:t xml:space="preserve">In this study we will attempt to create a dataset of ultrasound images depicting the brachial plexus and use this dataset to train </w:t>
      </w:r>
      <w:proofErr w:type="gramStart"/>
      <w:r>
        <w:rPr>
          <w:sz w:val="20"/>
          <w:szCs w:val="20"/>
          <w:lang w:val="en-GB"/>
        </w:rPr>
        <w:t>an</w:t>
      </w:r>
      <w:proofErr w:type="gramEnd"/>
      <w:r>
        <w:rPr>
          <w:sz w:val="20"/>
          <w:szCs w:val="20"/>
          <w:lang w:val="en-GB"/>
        </w:rPr>
        <w:t xml:space="preserve"> U-net model in order to identify the region of interest in these images, which may potentially be used in clinical practise.</w:t>
      </w:r>
    </w:p>
    <w:p w14:paraId="08D052BB" w14:textId="77777777" w:rsidR="00437068" w:rsidRPr="003D67D7" w:rsidRDefault="00437068" w:rsidP="00634D7B">
      <w:pPr>
        <w:tabs>
          <w:tab w:val="clear" w:pos="284"/>
          <w:tab w:val="clear" w:pos="1701"/>
        </w:tabs>
        <w:spacing w:line="360" w:lineRule="auto"/>
        <w:rPr>
          <w:rFonts w:cs="Arial"/>
          <w:sz w:val="20"/>
          <w:szCs w:val="20"/>
          <w:lang w:val="en-US"/>
        </w:rPr>
      </w:pPr>
    </w:p>
    <w:p w14:paraId="7BAB2D93" w14:textId="77777777" w:rsidR="007518CC" w:rsidRPr="003D67D7" w:rsidRDefault="002D68AC" w:rsidP="00634D7B">
      <w:pPr>
        <w:tabs>
          <w:tab w:val="clear" w:pos="284"/>
          <w:tab w:val="clear" w:pos="1701"/>
        </w:tabs>
        <w:spacing w:line="360" w:lineRule="auto"/>
        <w:rPr>
          <w:rFonts w:cs="Arial"/>
          <w:sz w:val="20"/>
          <w:szCs w:val="20"/>
          <w:u w:val="single"/>
          <w:lang w:val="en-US"/>
        </w:rPr>
      </w:pPr>
      <w:r w:rsidRPr="003D67D7">
        <w:rPr>
          <w:rFonts w:cs="Arial"/>
          <w:sz w:val="20"/>
          <w:szCs w:val="20"/>
          <w:u w:val="single"/>
          <w:lang w:val="en-US"/>
        </w:rPr>
        <w:t>Primary Objective</w:t>
      </w:r>
    </w:p>
    <w:p w14:paraId="3D178F98" w14:textId="6F8350BE" w:rsidR="00755EF9" w:rsidRPr="00755EF9" w:rsidRDefault="005D4EEC" w:rsidP="00755EF9">
      <w:pPr>
        <w:spacing w:line="360" w:lineRule="auto"/>
        <w:rPr>
          <w:rFonts w:cs="Arial"/>
          <w:sz w:val="20"/>
          <w:szCs w:val="20"/>
          <w:lang w:val="en-GB"/>
        </w:rPr>
      </w:pPr>
      <w:r>
        <w:rPr>
          <w:rFonts w:cs="Arial"/>
          <w:sz w:val="20"/>
          <w:szCs w:val="20"/>
          <w:lang w:val="en-US"/>
        </w:rPr>
        <w:t>1</w:t>
      </w:r>
      <w:r w:rsidR="00260917" w:rsidRPr="003D67D7">
        <w:rPr>
          <w:rFonts w:cs="Arial"/>
          <w:sz w:val="20"/>
          <w:szCs w:val="20"/>
          <w:lang w:val="en-US"/>
        </w:rPr>
        <w:t xml:space="preserve">. </w:t>
      </w:r>
      <w:r w:rsidR="00260917" w:rsidRPr="003D67D7">
        <w:rPr>
          <w:rFonts w:cs="Arial"/>
          <w:sz w:val="20"/>
          <w:szCs w:val="20"/>
          <w:lang w:val="en-US"/>
        </w:rPr>
        <w:tab/>
      </w:r>
      <w:r w:rsidR="00755EF9" w:rsidRPr="00755EF9">
        <w:rPr>
          <w:rFonts w:cs="Arial"/>
          <w:sz w:val="20"/>
          <w:szCs w:val="20"/>
          <w:lang w:val="en-GB"/>
        </w:rPr>
        <w:t xml:space="preserve"> </w:t>
      </w:r>
      <w:r w:rsidR="00437068">
        <w:rPr>
          <w:rFonts w:cs="Arial"/>
          <w:sz w:val="20"/>
          <w:szCs w:val="20"/>
          <w:lang w:val="en-GB"/>
        </w:rPr>
        <w:t>Construct a dataset of ultrasound images depicting the brachial plexus with manual image segmentation</w:t>
      </w:r>
    </w:p>
    <w:p w14:paraId="4DB17CFE" w14:textId="77777777" w:rsidR="007518CC" w:rsidRPr="003D67D7" w:rsidRDefault="007518CC" w:rsidP="00634D7B">
      <w:pPr>
        <w:tabs>
          <w:tab w:val="clear" w:pos="284"/>
          <w:tab w:val="clear" w:pos="1701"/>
        </w:tabs>
        <w:spacing w:line="360" w:lineRule="auto"/>
        <w:rPr>
          <w:rFonts w:cs="Arial"/>
          <w:sz w:val="20"/>
          <w:szCs w:val="20"/>
          <w:lang w:val="en-US"/>
        </w:rPr>
      </w:pPr>
    </w:p>
    <w:p w14:paraId="29F13F2F" w14:textId="77777777" w:rsidR="007518CC" w:rsidRPr="003D67D7" w:rsidRDefault="002D68AC" w:rsidP="007518CC">
      <w:pPr>
        <w:tabs>
          <w:tab w:val="clear" w:pos="284"/>
          <w:tab w:val="clear" w:pos="1701"/>
        </w:tabs>
        <w:spacing w:line="360" w:lineRule="auto"/>
        <w:rPr>
          <w:rFonts w:cs="Arial"/>
          <w:sz w:val="20"/>
          <w:szCs w:val="20"/>
          <w:lang w:val="en-US"/>
        </w:rPr>
      </w:pPr>
      <w:r w:rsidRPr="003D67D7">
        <w:rPr>
          <w:rFonts w:cs="Arial"/>
          <w:sz w:val="20"/>
          <w:szCs w:val="20"/>
          <w:u w:val="single"/>
          <w:lang w:val="en-US"/>
        </w:rPr>
        <w:t>Secondary Objective(s)</w:t>
      </w:r>
    </w:p>
    <w:p w14:paraId="5B12016F" w14:textId="0219D558" w:rsidR="00BE1353" w:rsidRPr="00755EF9" w:rsidRDefault="00755EF9" w:rsidP="00BE1353">
      <w:pPr>
        <w:spacing w:line="360" w:lineRule="auto"/>
        <w:ind w:left="284" w:hanging="284"/>
        <w:rPr>
          <w:rFonts w:cs="Arial"/>
          <w:sz w:val="20"/>
          <w:szCs w:val="20"/>
          <w:lang w:val="en-US"/>
        </w:rPr>
      </w:pPr>
      <w:r w:rsidRPr="00755EF9">
        <w:rPr>
          <w:rFonts w:cs="Arial"/>
          <w:sz w:val="20"/>
          <w:szCs w:val="20"/>
          <w:lang w:val="en-US"/>
        </w:rPr>
        <w:t>1.</w:t>
      </w:r>
      <w:r w:rsidRPr="00755EF9">
        <w:rPr>
          <w:rFonts w:cs="Arial"/>
          <w:sz w:val="20"/>
          <w:szCs w:val="20"/>
          <w:lang w:val="en-US"/>
        </w:rPr>
        <w:tab/>
      </w:r>
      <w:r w:rsidR="00437068">
        <w:rPr>
          <w:rFonts w:cs="Arial"/>
          <w:sz w:val="20"/>
          <w:szCs w:val="20"/>
          <w:lang w:val="en-US"/>
        </w:rPr>
        <w:t xml:space="preserve">Train </w:t>
      </w:r>
      <w:proofErr w:type="gramStart"/>
      <w:r w:rsidR="00437068">
        <w:rPr>
          <w:rFonts w:cs="Arial"/>
          <w:sz w:val="20"/>
          <w:szCs w:val="20"/>
          <w:lang w:val="en-US"/>
        </w:rPr>
        <w:t>an</w:t>
      </w:r>
      <w:proofErr w:type="gramEnd"/>
      <w:r w:rsidR="00437068">
        <w:rPr>
          <w:rFonts w:cs="Arial"/>
          <w:sz w:val="20"/>
          <w:szCs w:val="20"/>
          <w:lang w:val="en-US"/>
        </w:rPr>
        <w:t xml:space="preserve"> U-net deep learning model using the dataset and teach it to properly identify the brachial plexus</w:t>
      </w:r>
    </w:p>
    <w:p w14:paraId="593588A0" w14:textId="6DF39DD4" w:rsidR="00755EF9" w:rsidRPr="00755EF9" w:rsidRDefault="00755EF9" w:rsidP="00755EF9">
      <w:pPr>
        <w:spacing w:line="360" w:lineRule="auto"/>
        <w:ind w:left="284" w:hanging="284"/>
        <w:rPr>
          <w:rFonts w:cs="Arial"/>
          <w:sz w:val="20"/>
          <w:szCs w:val="20"/>
          <w:lang w:val="en-US"/>
        </w:rPr>
      </w:pPr>
    </w:p>
    <w:p w14:paraId="543EF213" w14:textId="77777777" w:rsidR="00433BFE" w:rsidRPr="003D67D7" w:rsidRDefault="00433BFE">
      <w:pPr>
        <w:tabs>
          <w:tab w:val="clear" w:pos="284"/>
          <w:tab w:val="clear" w:pos="1701"/>
        </w:tabs>
        <w:spacing w:line="240" w:lineRule="auto"/>
        <w:rPr>
          <w:rFonts w:cs="Arial"/>
          <w:sz w:val="20"/>
          <w:szCs w:val="20"/>
          <w:lang w:val="en-US"/>
        </w:rPr>
      </w:pPr>
      <w:r w:rsidRPr="003D67D7">
        <w:rPr>
          <w:rFonts w:cs="Arial"/>
          <w:sz w:val="20"/>
          <w:szCs w:val="20"/>
          <w:lang w:val="en-US"/>
        </w:rPr>
        <w:br w:type="page"/>
      </w:r>
    </w:p>
    <w:p w14:paraId="1BA3B522" w14:textId="1B2C8B00" w:rsidR="00433BFE" w:rsidRPr="003D67D7" w:rsidRDefault="00433BFE" w:rsidP="00433BFE">
      <w:pPr>
        <w:pStyle w:val="Heading1"/>
        <w:rPr>
          <w:sz w:val="20"/>
          <w:szCs w:val="20"/>
          <w:lang w:val="en-US"/>
        </w:rPr>
      </w:pPr>
      <w:bookmarkStart w:id="9" w:name="_Toc62629703"/>
      <w:r w:rsidRPr="003D67D7">
        <w:rPr>
          <w:sz w:val="20"/>
          <w:szCs w:val="20"/>
          <w:lang w:val="en-US"/>
        </w:rPr>
        <w:lastRenderedPageBreak/>
        <w:t>STUDY DESIGN</w:t>
      </w:r>
      <w:bookmarkEnd w:id="9"/>
    </w:p>
    <w:p w14:paraId="4B0AF9C6" w14:textId="77777777" w:rsidR="00433BFE" w:rsidRPr="003D67D7" w:rsidRDefault="00433BFE" w:rsidP="00260917">
      <w:pPr>
        <w:tabs>
          <w:tab w:val="clear" w:pos="1701"/>
        </w:tabs>
        <w:spacing w:line="360" w:lineRule="auto"/>
        <w:ind w:left="284" w:hanging="284"/>
        <w:rPr>
          <w:sz w:val="20"/>
          <w:szCs w:val="20"/>
          <w:lang w:val="en-US"/>
        </w:rPr>
      </w:pPr>
    </w:p>
    <w:p w14:paraId="5F97B7EE" w14:textId="1F8C2B8D" w:rsidR="00437068" w:rsidRDefault="00437068" w:rsidP="00BE1353">
      <w:pPr>
        <w:tabs>
          <w:tab w:val="clear" w:pos="284"/>
          <w:tab w:val="clear" w:pos="1701"/>
        </w:tabs>
        <w:spacing w:line="360" w:lineRule="auto"/>
        <w:rPr>
          <w:sz w:val="20"/>
          <w:szCs w:val="20"/>
          <w:lang w:val="en-GB"/>
        </w:rPr>
      </w:pPr>
      <w:r>
        <w:rPr>
          <w:sz w:val="20"/>
          <w:szCs w:val="20"/>
          <w:lang w:val="en-GB"/>
        </w:rPr>
        <w:t xml:space="preserve">We will prospectively collect </w:t>
      </w:r>
      <w:r w:rsidR="001B10DE">
        <w:rPr>
          <w:sz w:val="20"/>
          <w:szCs w:val="20"/>
          <w:lang w:val="en-GB"/>
        </w:rPr>
        <w:t xml:space="preserve">500 </w:t>
      </w:r>
      <w:r>
        <w:rPr>
          <w:sz w:val="20"/>
          <w:szCs w:val="20"/>
          <w:lang w:val="en-GB"/>
        </w:rPr>
        <w:t xml:space="preserve">ultrasound images of </w:t>
      </w:r>
      <w:r w:rsidR="001B10DE">
        <w:rPr>
          <w:sz w:val="20"/>
          <w:szCs w:val="20"/>
          <w:lang w:val="en-GB"/>
        </w:rPr>
        <w:t xml:space="preserve">250 </w:t>
      </w:r>
      <w:r>
        <w:rPr>
          <w:sz w:val="20"/>
          <w:szCs w:val="20"/>
          <w:lang w:val="en-GB"/>
        </w:rPr>
        <w:t xml:space="preserve">healthy adults by </w:t>
      </w:r>
      <w:r w:rsidR="001B10DE">
        <w:rPr>
          <w:sz w:val="20"/>
          <w:szCs w:val="20"/>
          <w:lang w:val="en-GB"/>
        </w:rPr>
        <w:t>contacting</w:t>
      </w:r>
      <w:r>
        <w:rPr>
          <w:sz w:val="20"/>
          <w:szCs w:val="20"/>
          <w:lang w:val="en-GB"/>
        </w:rPr>
        <w:t xml:space="preserve"> colleagues in both hospitals, requesting their participation in this study. Ultrasound images of both the left and right brachial plexus will be obtained with a</w:t>
      </w:r>
      <w:r w:rsidR="007458D5">
        <w:rPr>
          <w:sz w:val="20"/>
          <w:szCs w:val="20"/>
          <w:lang w:val="en-GB"/>
        </w:rPr>
        <w:t>n</w:t>
      </w:r>
      <w:r>
        <w:rPr>
          <w:sz w:val="20"/>
          <w:szCs w:val="20"/>
          <w:lang w:val="en-GB"/>
        </w:rPr>
        <w:t xml:space="preserve"> </w:t>
      </w:r>
      <w:r w:rsidR="007458D5">
        <w:rPr>
          <w:sz w:val="20"/>
          <w:szCs w:val="20"/>
          <w:lang w:val="en-GB"/>
        </w:rPr>
        <w:t>on-</w:t>
      </w:r>
      <w:r>
        <w:rPr>
          <w:sz w:val="20"/>
          <w:szCs w:val="20"/>
          <w:lang w:val="en-GB"/>
        </w:rPr>
        <w:t xml:space="preserve">screen orientation where left equals lateral. </w:t>
      </w:r>
    </w:p>
    <w:p w14:paraId="44D35370" w14:textId="77777777" w:rsidR="00437068" w:rsidRDefault="00437068" w:rsidP="00BE1353">
      <w:pPr>
        <w:tabs>
          <w:tab w:val="clear" w:pos="284"/>
          <w:tab w:val="clear" w:pos="1701"/>
        </w:tabs>
        <w:spacing w:line="360" w:lineRule="auto"/>
        <w:rPr>
          <w:sz w:val="20"/>
          <w:szCs w:val="20"/>
          <w:lang w:val="en-GB"/>
        </w:rPr>
      </w:pPr>
    </w:p>
    <w:p w14:paraId="2636C9B3" w14:textId="504F423F" w:rsidR="00437068" w:rsidRDefault="00437068" w:rsidP="00BE1353">
      <w:pPr>
        <w:tabs>
          <w:tab w:val="clear" w:pos="284"/>
          <w:tab w:val="clear" w:pos="1701"/>
        </w:tabs>
        <w:spacing w:line="360" w:lineRule="auto"/>
        <w:rPr>
          <w:sz w:val="20"/>
          <w:szCs w:val="20"/>
          <w:lang w:val="en-GB"/>
        </w:rPr>
      </w:pPr>
      <w:r>
        <w:rPr>
          <w:sz w:val="20"/>
          <w:szCs w:val="20"/>
          <w:lang w:val="en-GB"/>
        </w:rPr>
        <w:t>All images are saved on</w:t>
      </w:r>
      <w:r w:rsidR="00E905DD">
        <w:rPr>
          <w:sz w:val="20"/>
          <w:szCs w:val="20"/>
          <w:lang w:val="en-GB"/>
        </w:rPr>
        <w:t>,</w:t>
      </w:r>
      <w:r>
        <w:rPr>
          <w:sz w:val="20"/>
          <w:szCs w:val="20"/>
          <w:lang w:val="en-GB"/>
        </w:rPr>
        <w:t xml:space="preserve"> and later extracted from the ultrasound machine as RGB images (which means each image has three colour channels). All images are then verified by three researchers to ensure that the brachial plexus is clearly identifiable. </w:t>
      </w:r>
    </w:p>
    <w:p w14:paraId="3493514D" w14:textId="12C15A56" w:rsidR="00437068" w:rsidRDefault="00437068" w:rsidP="00BE1353">
      <w:pPr>
        <w:tabs>
          <w:tab w:val="clear" w:pos="284"/>
          <w:tab w:val="clear" w:pos="1701"/>
        </w:tabs>
        <w:spacing w:line="360" w:lineRule="auto"/>
        <w:rPr>
          <w:sz w:val="20"/>
          <w:szCs w:val="20"/>
          <w:lang w:val="en-GB"/>
        </w:rPr>
      </w:pPr>
    </w:p>
    <w:p w14:paraId="1EB357B5" w14:textId="6AB30ADF" w:rsidR="00437068" w:rsidRDefault="00437068" w:rsidP="00BE1353">
      <w:pPr>
        <w:tabs>
          <w:tab w:val="clear" w:pos="284"/>
          <w:tab w:val="clear" w:pos="1701"/>
        </w:tabs>
        <w:spacing w:line="360" w:lineRule="auto"/>
        <w:rPr>
          <w:sz w:val="20"/>
          <w:szCs w:val="20"/>
          <w:lang w:val="en-GB"/>
        </w:rPr>
      </w:pPr>
      <w:r>
        <w:rPr>
          <w:sz w:val="20"/>
          <w:szCs w:val="20"/>
          <w:lang w:val="en-GB"/>
        </w:rPr>
        <w:t>Next the peripheral part of the ultrasound images not depicting tissue are removed and the image is then converted to grayscale (1 colour channel)</w:t>
      </w:r>
      <w:r w:rsidR="00927076">
        <w:rPr>
          <w:sz w:val="20"/>
          <w:szCs w:val="20"/>
          <w:lang w:val="en-GB"/>
        </w:rPr>
        <w:t>.</w:t>
      </w:r>
    </w:p>
    <w:p w14:paraId="71B50771" w14:textId="43A3334B" w:rsidR="00927076" w:rsidRDefault="00927076" w:rsidP="00BE1353">
      <w:pPr>
        <w:tabs>
          <w:tab w:val="clear" w:pos="284"/>
          <w:tab w:val="clear" w:pos="1701"/>
        </w:tabs>
        <w:spacing w:line="360" w:lineRule="auto"/>
        <w:rPr>
          <w:sz w:val="20"/>
          <w:szCs w:val="20"/>
          <w:lang w:val="en-GB"/>
        </w:rPr>
      </w:pPr>
    </w:p>
    <w:p w14:paraId="66F39B9C" w14:textId="1C075ACA" w:rsidR="00927076" w:rsidRDefault="00927076" w:rsidP="00BE1353">
      <w:pPr>
        <w:tabs>
          <w:tab w:val="clear" w:pos="284"/>
          <w:tab w:val="clear" w:pos="1701"/>
        </w:tabs>
        <w:spacing w:line="360" w:lineRule="auto"/>
        <w:rPr>
          <w:sz w:val="20"/>
          <w:szCs w:val="20"/>
          <w:lang w:val="en-GB"/>
        </w:rPr>
      </w:pPr>
      <w:r>
        <w:rPr>
          <w:sz w:val="20"/>
          <w:szCs w:val="20"/>
          <w:lang w:val="en-GB"/>
        </w:rPr>
        <w:t xml:space="preserve">Experienced physicians will then use an image segmentation tool, </w:t>
      </w:r>
      <w:r w:rsidR="007458D5">
        <w:rPr>
          <w:sz w:val="20"/>
          <w:szCs w:val="20"/>
          <w:lang w:val="en-GB"/>
        </w:rPr>
        <w:t>for example</w:t>
      </w:r>
      <w:r>
        <w:rPr>
          <w:sz w:val="20"/>
          <w:szCs w:val="20"/>
          <w:lang w:val="en-GB"/>
        </w:rPr>
        <w:t xml:space="preserve"> ‘</w:t>
      </w:r>
      <w:proofErr w:type="spellStart"/>
      <w:r>
        <w:rPr>
          <w:sz w:val="20"/>
          <w:szCs w:val="20"/>
          <w:lang w:val="en-GB"/>
        </w:rPr>
        <w:t>Labelme</w:t>
      </w:r>
      <w:proofErr w:type="spellEnd"/>
      <w:r>
        <w:rPr>
          <w:sz w:val="20"/>
          <w:szCs w:val="20"/>
          <w:lang w:val="en-GB"/>
        </w:rPr>
        <w:t>’, and annotate the brachial plexus. This annotation is then verified by the two other physicians</w:t>
      </w:r>
      <w:ins w:id="10" w:author="Tolboom, Rob" w:date="2021-02-15T11:05:00Z">
        <w:r w:rsidR="00642544">
          <w:rPr>
            <w:sz w:val="20"/>
            <w:szCs w:val="20"/>
            <w:lang w:val="en-GB"/>
          </w:rPr>
          <w:t xml:space="preserve"> independently</w:t>
        </w:r>
      </w:ins>
      <w:r>
        <w:rPr>
          <w:sz w:val="20"/>
          <w:szCs w:val="20"/>
          <w:lang w:val="en-GB"/>
        </w:rPr>
        <w:t xml:space="preserve"> as quality </w:t>
      </w:r>
      <w:commentRangeStart w:id="11"/>
      <w:r>
        <w:rPr>
          <w:sz w:val="20"/>
          <w:szCs w:val="20"/>
          <w:lang w:val="en-GB"/>
        </w:rPr>
        <w:t>assurance</w:t>
      </w:r>
      <w:commentRangeEnd w:id="11"/>
      <w:r w:rsidR="00642544">
        <w:rPr>
          <w:rStyle w:val="CommentReference"/>
          <w:rFonts w:ascii="Haarlemmer MT Medium OsF" w:hAnsi="Haarlemmer MT Medium OsF"/>
        </w:rPr>
        <w:commentReference w:id="11"/>
      </w:r>
      <w:r>
        <w:rPr>
          <w:sz w:val="20"/>
          <w:szCs w:val="20"/>
          <w:lang w:val="en-GB"/>
        </w:rPr>
        <w:t>.</w:t>
      </w:r>
    </w:p>
    <w:p w14:paraId="50C68FBD" w14:textId="2326FEF3" w:rsidR="00927076" w:rsidRDefault="00927076" w:rsidP="00BE1353">
      <w:pPr>
        <w:tabs>
          <w:tab w:val="clear" w:pos="284"/>
          <w:tab w:val="clear" w:pos="1701"/>
        </w:tabs>
        <w:spacing w:line="360" w:lineRule="auto"/>
        <w:rPr>
          <w:sz w:val="20"/>
          <w:szCs w:val="20"/>
          <w:lang w:val="en-GB"/>
        </w:rPr>
      </w:pPr>
    </w:p>
    <w:p w14:paraId="2A0F6B79" w14:textId="05775684" w:rsidR="00927076" w:rsidRDefault="00927076" w:rsidP="00BE1353">
      <w:pPr>
        <w:tabs>
          <w:tab w:val="clear" w:pos="284"/>
          <w:tab w:val="clear" w:pos="1701"/>
        </w:tabs>
        <w:spacing w:line="360" w:lineRule="auto"/>
        <w:rPr>
          <w:sz w:val="20"/>
          <w:szCs w:val="20"/>
          <w:lang w:val="en-GB"/>
        </w:rPr>
      </w:pPr>
      <w:r>
        <w:rPr>
          <w:sz w:val="20"/>
          <w:szCs w:val="20"/>
          <w:lang w:val="en-GB"/>
        </w:rPr>
        <w:t xml:space="preserve">Furthermore, to ensure anonymity, we confirm that there </w:t>
      </w:r>
      <w:r w:rsidR="007458D5">
        <w:rPr>
          <w:sz w:val="20"/>
          <w:szCs w:val="20"/>
          <w:lang w:val="en-GB"/>
        </w:rPr>
        <w:t>will be</w:t>
      </w:r>
      <w:r>
        <w:rPr>
          <w:sz w:val="20"/>
          <w:szCs w:val="20"/>
          <w:lang w:val="en-GB"/>
        </w:rPr>
        <w:t xml:space="preserve"> no identif</w:t>
      </w:r>
      <w:r w:rsidR="001B10DE">
        <w:rPr>
          <w:sz w:val="20"/>
          <w:szCs w:val="20"/>
          <w:lang w:val="en-GB"/>
        </w:rPr>
        <w:t>iable information on the images nor in the (DICOM) metadata.</w:t>
      </w:r>
    </w:p>
    <w:p w14:paraId="27EC8A2E" w14:textId="5AF79374" w:rsidR="00927076" w:rsidRDefault="00927076" w:rsidP="00BE1353">
      <w:pPr>
        <w:tabs>
          <w:tab w:val="clear" w:pos="284"/>
          <w:tab w:val="clear" w:pos="1701"/>
        </w:tabs>
        <w:spacing w:line="360" w:lineRule="auto"/>
        <w:rPr>
          <w:sz w:val="20"/>
          <w:szCs w:val="20"/>
          <w:lang w:val="en-GB"/>
        </w:rPr>
      </w:pPr>
    </w:p>
    <w:p w14:paraId="66E0A91F" w14:textId="4A920C8A" w:rsidR="00927076" w:rsidRDefault="00927076" w:rsidP="00BE1353">
      <w:pPr>
        <w:tabs>
          <w:tab w:val="clear" w:pos="284"/>
          <w:tab w:val="clear" w:pos="1701"/>
        </w:tabs>
        <w:spacing w:line="360" w:lineRule="auto"/>
        <w:rPr>
          <w:sz w:val="20"/>
          <w:szCs w:val="20"/>
          <w:lang w:val="en-GB"/>
        </w:rPr>
      </w:pPr>
      <w:r>
        <w:rPr>
          <w:sz w:val="20"/>
          <w:szCs w:val="20"/>
          <w:lang w:val="en-GB"/>
        </w:rPr>
        <w:t xml:space="preserve">For the model training process, we selected the U-net model to train our data. U-net is a widely used network used for biomedical image segmentation. </w:t>
      </w:r>
      <w:proofErr w:type="gramStart"/>
      <w:r>
        <w:rPr>
          <w:sz w:val="20"/>
          <w:szCs w:val="20"/>
          <w:lang w:val="en-GB"/>
        </w:rPr>
        <w:t>It’s</w:t>
      </w:r>
      <w:proofErr w:type="gramEnd"/>
      <w:r>
        <w:rPr>
          <w:sz w:val="20"/>
          <w:szCs w:val="20"/>
          <w:lang w:val="en-GB"/>
        </w:rPr>
        <w:t xml:space="preserve"> architecture is shown below (Fig 1).</w:t>
      </w:r>
    </w:p>
    <w:p w14:paraId="5FF7F61A" w14:textId="49869FEB" w:rsidR="00927076" w:rsidRDefault="00927076" w:rsidP="00BE1353">
      <w:pPr>
        <w:tabs>
          <w:tab w:val="clear" w:pos="284"/>
          <w:tab w:val="clear" w:pos="1701"/>
        </w:tabs>
        <w:spacing w:line="360" w:lineRule="auto"/>
        <w:rPr>
          <w:sz w:val="20"/>
          <w:szCs w:val="20"/>
          <w:lang w:val="en-GB"/>
        </w:rPr>
      </w:pPr>
    </w:p>
    <w:p w14:paraId="4CB1C7C6" w14:textId="3AEBBDEE" w:rsidR="00927076" w:rsidRDefault="00927076" w:rsidP="00927076">
      <w:pPr>
        <w:tabs>
          <w:tab w:val="clear" w:pos="284"/>
          <w:tab w:val="clear" w:pos="1701"/>
        </w:tabs>
        <w:spacing w:line="360" w:lineRule="auto"/>
        <w:jc w:val="center"/>
        <w:rPr>
          <w:sz w:val="20"/>
          <w:szCs w:val="20"/>
          <w:lang w:val="en-GB"/>
        </w:rPr>
      </w:pPr>
      <w:r>
        <w:rPr>
          <w:noProof/>
        </w:rPr>
        <w:drawing>
          <wp:inline distT="0" distB="0" distL="0" distR="0" wp14:anchorId="4EE39EC9" wp14:editId="09DA0CA2">
            <wp:extent cx="4715088" cy="3140765"/>
            <wp:effectExtent l="0" t="0" r="9525" b="2540"/>
            <wp:docPr id="1" name="Afbeelding 1" descr="https://lmb.informatik.uni-freiburg.de/people/ronneber/u-net/u-ne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mb.informatik.uni-freiburg.de/people/ronneber/u-net/u-net-architec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5659" cy="3147807"/>
                    </a:xfrm>
                    <a:prstGeom prst="rect">
                      <a:avLst/>
                    </a:prstGeom>
                    <a:noFill/>
                    <a:ln>
                      <a:noFill/>
                    </a:ln>
                  </pic:spPr>
                </pic:pic>
              </a:graphicData>
            </a:graphic>
          </wp:inline>
        </w:drawing>
      </w:r>
    </w:p>
    <w:p w14:paraId="00E21BD9" w14:textId="31A2705D" w:rsidR="00927076" w:rsidRPr="00927076" w:rsidRDefault="00927076" w:rsidP="00927076">
      <w:pPr>
        <w:tabs>
          <w:tab w:val="clear" w:pos="284"/>
          <w:tab w:val="clear" w:pos="1701"/>
        </w:tabs>
        <w:spacing w:line="360" w:lineRule="auto"/>
        <w:jc w:val="center"/>
        <w:rPr>
          <w:sz w:val="16"/>
          <w:szCs w:val="20"/>
          <w:lang w:val="en-GB"/>
        </w:rPr>
      </w:pPr>
      <w:r w:rsidRPr="00927076">
        <w:rPr>
          <w:b/>
          <w:sz w:val="16"/>
          <w:szCs w:val="20"/>
          <w:lang w:val="en-GB"/>
        </w:rPr>
        <w:t>Fig 1</w:t>
      </w:r>
      <w:r w:rsidRPr="00927076">
        <w:rPr>
          <w:sz w:val="16"/>
          <w:szCs w:val="20"/>
          <w:lang w:val="en-GB"/>
        </w:rPr>
        <w:t xml:space="preserve">. Simplified architecture of U-net. The vertical line and rectangles refer to the input, convolved and output images. The convolution kernels are summarized in the right bottom. Conv, convolution; </w:t>
      </w:r>
      <w:proofErr w:type="spellStart"/>
      <w:r w:rsidRPr="00927076">
        <w:rPr>
          <w:sz w:val="16"/>
          <w:szCs w:val="20"/>
          <w:lang w:val="en-GB"/>
        </w:rPr>
        <w:t>ReLU</w:t>
      </w:r>
      <w:proofErr w:type="spellEnd"/>
      <w:r w:rsidRPr="00927076">
        <w:rPr>
          <w:sz w:val="16"/>
          <w:szCs w:val="20"/>
          <w:lang w:val="en-GB"/>
        </w:rPr>
        <w:t>, rectified linear unit.</w:t>
      </w:r>
    </w:p>
    <w:p w14:paraId="1CBE3451" w14:textId="36A072E3" w:rsidR="00B06C26" w:rsidRDefault="00B06C26">
      <w:pPr>
        <w:tabs>
          <w:tab w:val="clear" w:pos="284"/>
          <w:tab w:val="clear" w:pos="1701"/>
        </w:tabs>
        <w:spacing w:line="240" w:lineRule="auto"/>
        <w:rPr>
          <w:sz w:val="20"/>
          <w:szCs w:val="20"/>
          <w:lang w:val="en-GB"/>
        </w:rPr>
      </w:pPr>
      <w:r>
        <w:rPr>
          <w:sz w:val="20"/>
          <w:szCs w:val="20"/>
          <w:lang w:val="en-GB"/>
        </w:rPr>
        <w:br w:type="page"/>
      </w:r>
    </w:p>
    <w:p w14:paraId="1E4C0442" w14:textId="0A0EA208" w:rsidR="00B06C26" w:rsidRDefault="00B06C26" w:rsidP="00BE1353">
      <w:pPr>
        <w:tabs>
          <w:tab w:val="clear" w:pos="284"/>
          <w:tab w:val="clear" w:pos="1701"/>
        </w:tabs>
        <w:spacing w:line="360" w:lineRule="auto"/>
        <w:rPr>
          <w:sz w:val="20"/>
          <w:szCs w:val="20"/>
          <w:lang w:val="en-GB"/>
        </w:rPr>
      </w:pPr>
      <w:r w:rsidRPr="00B06C26">
        <w:rPr>
          <w:sz w:val="20"/>
          <w:szCs w:val="20"/>
          <w:lang w:val="en-GB"/>
        </w:rPr>
        <w:lastRenderedPageBreak/>
        <w:t>The input image is convolved by multiple layers and extracted to numbers of features, which are then deconvolved and add</w:t>
      </w:r>
      <w:r w:rsidR="000037F7">
        <w:rPr>
          <w:sz w:val="20"/>
          <w:szCs w:val="20"/>
          <w:lang w:val="en-GB"/>
        </w:rPr>
        <w:t>ed to</w:t>
      </w:r>
      <w:r w:rsidRPr="00B06C26">
        <w:rPr>
          <w:sz w:val="20"/>
          <w:szCs w:val="20"/>
          <w:lang w:val="en-GB"/>
        </w:rPr>
        <w:t xml:space="preserve"> the convolved images in shallow layers. Finally, the image size of the output layer is the same as that of the input layer. The framework is just like the word ‘U’, which is where its name comes from. </w:t>
      </w:r>
    </w:p>
    <w:p w14:paraId="71EF429F" w14:textId="77777777" w:rsidR="00B06C26" w:rsidRDefault="00B06C26" w:rsidP="00BE1353">
      <w:pPr>
        <w:tabs>
          <w:tab w:val="clear" w:pos="284"/>
          <w:tab w:val="clear" w:pos="1701"/>
        </w:tabs>
        <w:spacing w:line="360" w:lineRule="auto"/>
        <w:rPr>
          <w:sz w:val="20"/>
          <w:szCs w:val="20"/>
          <w:lang w:val="en-GB"/>
        </w:rPr>
      </w:pPr>
    </w:p>
    <w:p w14:paraId="2495740F" w14:textId="77777777" w:rsidR="00B06C26" w:rsidRDefault="00B06C26" w:rsidP="00BE1353">
      <w:pPr>
        <w:tabs>
          <w:tab w:val="clear" w:pos="284"/>
          <w:tab w:val="clear" w:pos="1701"/>
        </w:tabs>
        <w:spacing w:line="360" w:lineRule="auto"/>
        <w:rPr>
          <w:sz w:val="20"/>
          <w:szCs w:val="20"/>
          <w:lang w:val="en-GB"/>
        </w:rPr>
      </w:pPr>
      <w:r w:rsidRPr="00B06C26">
        <w:rPr>
          <w:sz w:val="20"/>
          <w:szCs w:val="20"/>
          <w:lang w:val="en-GB"/>
        </w:rPr>
        <w:t xml:space="preserve">We </w:t>
      </w:r>
      <w:r>
        <w:rPr>
          <w:sz w:val="20"/>
          <w:szCs w:val="20"/>
          <w:lang w:val="en-GB"/>
        </w:rPr>
        <w:t xml:space="preserve">will </w:t>
      </w:r>
      <w:r w:rsidRPr="00B06C26">
        <w:rPr>
          <w:sz w:val="20"/>
          <w:szCs w:val="20"/>
          <w:lang w:val="en-GB"/>
        </w:rPr>
        <w:t>fe</w:t>
      </w:r>
      <w:r>
        <w:rPr>
          <w:sz w:val="20"/>
          <w:szCs w:val="20"/>
          <w:lang w:val="en-GB"/>
        </w:rPr>
        <w:t>e</w:t>
      </w:r>
      <w:r w:rsidRPr="00B06C26">
        <w:rPr>
          <w:sz w:val="20"/>
          <w:szCs w:val="20"/>
          <w:lang w:val="en-GB"/>
        </w:rPr>
        <w:t xml:space="preserve">d the ultrasound images to the input layer and set the manually marked masks as the output segmentation map to train the model. </w:t>
      </w:r>
    </w:p>
    <w:p w14:paraId="0627D669" w14:textId="77777777" w:rsidR="00B06C26" w:rsidRDefault="00B06C26" w:rsidP="00BE1353">
      <w:pPr>
        <w:tabs>
          <w:tab w:val="clear" w:pos="284"/>
          <w:tab w:val="clear" w:pos="1701"/>
        </w:tabs>
        <w:spacing w:line="360" w:lineRule="auto"/>
        <w:rPr>
          <w:sz w:val="20"/>
          <w:szCs w:val="20"/>
          <w:lang w:val="en-GB"/>
        </w:rPr>
      </w:pPr>
    </w:p>
    <w:p w14:paraId="44644E60" w14:textId="79F34186" w:rsidR="00437068" w:rsidRDefault="00B06C26" w:rsidP="00BE1353">
      <w:pPr>
        <w:tabs>
          <w:tab w:val="clear" w:pos="284"/>
          <w:tab w:val="clear" w:pos="1701"/>
        </w:tabs>
        <w:spacing w:line="360" w:lineRule="auto"/>
        <w:rPr>
          <w:sz w:val="20"/>
          <w:szCs w:val="20"/>
          <w:lang w:val="en-GB"/>
        </w:rPr>
      </w:pPr>
      <w:r>
        <w:rPr>
          <w:sz w:val="20"/>
          <w:szCs w:val="20"/>
          <w:lang w:val="en-GB"/>
        </w:rPr>
        <w:t xml:space="preserve">For this purpose, our dataset will be split into a </w:t>
      </w:r>
      <w:r w:rsidRPr="00B06C26">
        <w:rPr>
          <w:sz w:val="20"/>
          <w:szCs w:val="20"/>
          <w:lang w:val="en-GB"/>
        </w:rPr>
        <w:t xml:space="preserve">training set, the development set and the test set. Only the training set </w:t>
      </w:r>
      <w:r>
        <w:rPr>
          <w:sz w:val="20"/>
          <w:szCs w:val="20"/>
          <w:lang w:val="en-GB"/>
        </w:rPr>
        <w:t xml:space="preserve">will be used to </w:t>
      </w:r>
      <w:r w:rsidRPr="00B06C26">
        <w:rPr>
          <w:sz w:val="20"/>
          <w:szCs w:val="20"/>
          <w:lang w:val="en-GB"/>
        </w:rPr>
        <w:t xml:space="preserve">fit the model; the development set </w:t>
      </w:r>
      <w:r>
        <w:rPr>
          <w:sz w:val="20"/>
          <w:szCs w:val="20"/>
          <w:lang w:val="en-GB"/>
        </w:rPr>
        <w:t xml:space="preserve">is for </w:t>
      </w:r>
      <w:r w:rsidRPr="00B06C26">
        <w:rPr>
          <w:sz w:val="20"/>
          <w:szCs w:val="20"/>
          <w:lang w:val="en-GB"/>
        </w:rPr>
        <w:t>validation during</w:t>
      </w:r>
      <w:r>
        <w:rPr>
          <w:sz w:val="20"/>
          <w:szCs w:val="20"/>
          <w:lang w:val="en-GB"/>
        </w:rPr>
        <w:t xml:space="preserve"> the</w:t>
      </w:r>
      <w:r w:rsidRPr="00B06C26">
        <w:rPr>
          <w:sz w:val="20"/>
          <w:szCs w:val="20"/>
          <w:lang w:val="en-GB"/>
        </w:rPr>
        <w:t xml:space="preserve"> fitting process; and the test set </w:t>
      </w:r>
      <w:r>
        <w:rPr>
          <w:sz w:val="20"/>
          <w:szCs w:val="20"/>
          <w:lang w:val="en-GB"/>
        </w:rPr>
        <w:t>is for evaluating</w:t>
      </w:r>
      <w:r w:rsidRPr="00B06C26">
        <w:rPr>
          <w:sz w:val="20"/>
          <w:szCs w:val="20"/>
          <w:lang w:val="en-GB"/>
        </w:rPr>
        <w:t xml:space="preserve"> the model.</w:t>
      </w:r>
    </w:p>
    <w:p w14:paraId="0425A154" w14:textId="01F3E627" w:rsidR="00BD056C" w:rsidRDefault="00BD056C" w:rsidP="00BE1353">
      <w:pPr>
        <w:tabs>
          <w:tab w:val="clear" w:pos="284"/>
          <w:tab w:val="clear" w:pos="1701"/>
        </w:tabs>
        <w:spacing w:line="360" w:lineRule="auto"/>
        <w:rPr>
          <w:sz w:val="20"/>
          <w:szCs w:val="20"/>
          <w:lang w:val="en-GB"/>
        </w:rPr>
      </w:pPr>
    </w:p>
    <w:p w14:paraId="04D11B25" w14:textId="439CC7CB" w:rsidR="00BD056C" w:rsidRDefault="00BD056C" w:rsidP="00B81FB4">
      <w:pPr>
        <w:tabs>
          <w:tab w:val="clear" w:pos="284"/>
          <w:tab w:val="clear" w:pos="1701"/>
        </w:tabs>
        <w:spacing w:line="360" w:lineRule="auto"/>
        <w:rPr>
          <w:sz w:val="20"/>
          <w:szCs w:val="20"/>
          <w:lang w:val="en-GB"/>
        </w:rPr>
      </w:pPr>
      <w:r>
        <w:rPr>
          <w:sz w:val="20"/>
          <w:szCs w:val="20"/>
          <w:lang w:val="en-GB"/>
        </w:rPr>
        <w:t>The segmentation quality will be evaluated by using the intersection over union (</w:t>
      </w:r>
      <w:proofErr w:type="spellStart"/>
      <w:r>
        <w:rPr>
          <w:sz w:val="20"/>
          <w:szCs w:val="20"/>
          <w:lang w:val="en-GB"/>
        </w:rPr>
        <w:t>IoU</w:t>
      </w:r>
      <w:proofErr w:type="spellEnd"/>
      <w:r>
        <w:rPr>
          <w:sz w:val="20"/>
          <w:szCs w:val="20"/>
          <w:lang w:val="en-GB"/>
        </w:rPr>
        <w:t>) metric</w:t>
      </w:r>
      <w:r w:rsidR="00B81FB4">
        <w:rPr>
          <w:sz w:val="20"/>
          <w:szCs w:val="20"/>
          <w:lang w:val="en-GB"/>
        </w:rPr>
        <w:t xml:space="preserve"> which is defined as Eq. 1. The intersection </w:t>
      </w:r>
      <w:r w:rsidR="00B81FB4" w:rsidRPr="00B81FB4">
        <w:rPr>
          <w:sz w:val="20"/>
          <w:szCs w:val="20"/>
          <w:lang w:val="en-GB"/>
        </w:rPr>
        <w:t>the area of overlap between the</w:t>
      </w:r>
      <w:r w:rsidR="00B81FB4">
        <w:rPr>
          <w:sz w:val="20"/>
          <w:szCs w:val="20"/>
          <w:lang w:val="en-GB"/>
        </w:rPr>
        <w:t xml:space="preserve"> </w:t>
      </w:r>
      <w:r w:rsidR="00B81FB4" w:rsidRPr="00B81FB4">
        <w:rPr>
          <w:sz w:val="20"/>
          <w:szCs w:val="20"/>
          <w:lang w:val="en-GB"/>
        </w:rPr>
        <w:t>predicted mask and manual mask, while the union refers to</w:t>
      </w:r>
      <w:r w:rsidR="00B81FB4">
        <w:rPr>
          <w:sz w:val="20"/>
          <w:szCs w:val="20"/>
          <w:lang w:val="en-GB"/>
        </w:rPr>
        <w:t xml:space="preserve"> </w:t>
      </w:r>
      <w:r w:rsidR="00B81FB4" w:rsidRPr="00B81FB4">
        <w:rPr>
          <w:sz w:val="20"/>
          <w:szCs w:val="20"/>
          <w:lang w:val="en-GB"/>
        </w:rPr>
        <w:t>the combination</w:t>
      </w:r>
      <w:r w:rsidR="00B81FB4">
        <w:rPr>
          <w:sz w:val="20"/>
          <w:szCs w:val="20"/>
          <w:lang w:val="en-GB"/>
        </w:rPr>
        <w:t xml:space="preserve"> of these two masks (Figure 2). We shall consider an </w:t>
      </w:r>
      <w:proofErr w:type="spellStart"/>
      <w:r w:rsidR="00B81FB4">
        <w:rPr>
          <w:sz w:val="20"/>
          <w:szCs w:val="20"/>
          <w:lang w:val="en-GB"/>
        </w:rPr>
        <w:t>IoU</w:t>
      </w:r>
      <w:proofErr w:type="spellEnd"/>
      <w:r w:rsidR="00B81FB4">
        <w:rPr>
          <w:sz w:val="20"/>
          <w:szCs w:val="20"/>
          <w:lang w:val="en-GB"/>
        </w:rPr>
        <w:t xml:space="preserve"> &gt;0.5 to be an effective segmentation, leading to a</w:t>
      </w:r>
      <w:del w:id="12" w:author="Tolboom, Rob" w:date="2021-02-15T15:33:00Z">
        <w:r w:rsidR="00B81FB4" w:rsidDel="005642E5">
          <w:rPr>
            <w:sz w:val="20"/>
            <w:szCs w:val="20"/>
            <w:lang w:val="en-GB"/>
          </w:rPr>
          <w:delText>n</w:delText>
        </w:r>
      </w:del>
      <w:r w:rsidR="00B81FB4">
        <w:rPr>
          <w:sz w:val="20"/>
          <w:szCs w:val="20"/>
          <w:lang w:val="en-GB"/>
        </w:rPr>
        <w:t xml:space="preserve"> model accuracy defined as </w:t>
      </w:r>
      <w:proofErr w:type="spellStart"/>
      <w:r w:rsidR="00B81FB4">
        <w:rPr>
          <w:sz w:val="20"/>
          <w:szCs w:val="20"/>
          <w:lang w:val="en-GB"/>
        </w:rPr>
        <w:t>Eq</w:t>
      </w:r>
      <w:proofErr w:type="spellEnd"/>
      <w:r w:rsidR="00B81FB4">
        <w:rPr>
          <w:sz w:val="20"/>
          <w:szCs w:val="20"/>
          <w:lang w:val="en-GB"/>
        </w:rPr>
        <w:t xml:space="preserve"> 2.</w:t>
      </w:r>
    </w:p>
    <w:p w14:paraId="70A99EAB" w14:textId="77777777" w:rsidR="00B81FB4" w:rsidRDefault="00B81FB4" w:rsidP="00B81FB4">
      <w:pPr>
        <w:tabs>
          <w:tab w:val="clear" w:pos="284"/>
          <w:tab w:val="clear" w:pos="1701"/>
        </w:tabs>
        <w:spacing w:line="360" w:lineRule="auto"/>
        <w:rPr>
          <w:sz w:val="20"/>
          <w:szCs w:val="20"/>
          <w:lang w:val="en-GB"/>
        </w:rPr>
      </w:pPr>
    </w:p>
    <w:p w14:paraId="1663F01B" w14:textId="1BF6F9ED" w:rsidR="00B81FB4" w:rsidRPr="00B81FB4" w:rsidRDefault="00B81FB4" w:rsidP="00B81FB4">
      <w:pPr>
        <w:tabs>
          <w:tab w:val="clear" w:pos="284"/>
          <w:tab w:val="clear" w:pos="1701"/>
        </w:tabs>
        <w:spacing w:line="360" w:lineRule="auto"/>
        <w:jc w:val="center"/>
        <w:rPr>
          <w:b/>
          <w:sz w:val="16"/>
          <w:szCs w:val="20"/>
          <w:lang w:val="en-GB"/>
        </w:rPr>
      </w:pPr>
      <w:r w:rsidRPr="00B81FB4">
        <w:rPr>
          <w:b/>
          <w:sz w:val="16"/>
          <w:szCs w:val="20"/>
          <w:lang w:val="en-GB"/>
        </w:rPr>
        <w:t>Eq</w:t>
      </w:r>
      <w:r>
        <w:rPr>
          <w:b/>
          <w:sz w:val="16"/>
          <w:szCs w:val="20"/>
          <w:lang w:val="en-GB"/>
        </w:rPr>
        <w:t>.</w:t>
      </w:r>
      <w:r w:rsidRPr="00B81FB4">
        <w:rPr>
          <w:b/>
          <w:sz w:val="16"/>
          <w:szCs w:val="20"/>
          <w:lang w:val="en-GB"/>
        </w:rPr>
        <w:t xml:space="preserve"> 1</w:t>
      </w:r>
      <w:r>
        <w:rPr>
          <w:b/>
          <w:sz w:val="16"/>
          <w:szCs w:val="20"/>
          <w:lang w:val="en-GB"/>
        </w:rPr>
        <w:tab/>
      </w:r>
      <w:r>
        <w:rPr>
          <w:b/>
          <w:sz w:val="16"/>
          <w:szCs w:val="20"/>
          <w:lang w:val="en-GB"/>
        </w:rPr>
        <w:tab/>
      </w:r>
      <w:r>
        <w:rPr>
          <w:b/>
          <w:sz w:val="16"/>
          <w:szCs w:val="20"/>
          <w:lang w:val="en-GB"/>
        </w:rPr>
        <w:tab/>
      </w:r>
      <w:r>
        <w:rPr>
          <w:b/>
          <w:sz w:val="16"/>
          <w:szCs w:val="20"/>
          <w:lang w:val="en-GB"/>
        </w:rPr>
        <w:tab/>
        <w:t>Eq. 2</w:t>
      </w:r>
      <w:r>
        <w:rPr>
          <w:b/>
          <w:sz w:val="16"/>
          <w:szCs w:val="20"/>
          <w:lang w:val="en-GB"/>
        </w:rPr>
        <w:tab/>
      </w:r>
      <w:r>
        <w:rPr>
          <w:b/>
          <w:sz w:val="16"/>
          <w:szCs w:val="20"/>
          <w:lang w:val="en-GB"/>
        </w:rPr>
        <w:tab/>
      </w:r>
    </w:p>
    <w:p w14:paraId="594A9A2B" w14:textId="13B12C0C" w:rsidR="00B81FB4" w:rsidRPr="00B81FB4" w:rsidRDefault="00B81FB4" w:rsidP="00B81FB4">
      <w:pPr>
        <w:tabs>
          <w:tab w:val="clear" w:pos="284"/>
          <w:tab w:val="clear" w:pos="1701"/>
        </w:tabs>
        <w:spacing w:line="360" w:lineRule="auto"/>
        <w:jc w:val="center"/>
        <w:rPr>
          <w:sz w:val="16"/>
          <w:szCs w:val="20"/>
          <w:lang w:val="en-GB"/>
        </w:rPr>
      </w:pPr>
      <m:oMath>
        <m:r>
          <w:rPr>
            <w:rFonts w:ascii="Cambria Math" w:hAnsi="Cambria Math"/>
            <w:sz w:val="16"/>
            <w:szCs w:val="20"/>
            <w:lang w:val="en-GB"/>
          </w:rPr>
          <m:t>IoU=</m:t>
        </m:r>
        <m:f>
          <m:fPr>
            <m:ctrlPr>
              <w:rPr>
                <w:rFonts w:ascii="Cambria Math" w:hAnsi="Cambria Math"/>
                <w:i/>
                <w:sz w:val="16"/>
                <w:szCs w:val="20"/>
                <w:lang w:val="en-GB"/>
              </w:rPr>
            </m:ctrlPr>
          </m:fPr>
          <m:num>
            <m:r>
              <w:rPr>
                <w:rFonts w:ascii="Cambria Math" w:hAnsi="Cambria Math"/>
                <w:sz w:val="16"/>
                <w:szCs w:val="20"/>
                <w:lang w:val="en-GB"/>
              </w:rPr>
              <m:t>Intersection</m:t>
            </m:r>
          </m:num>
          <m:den>
            <m:r>
              <w:rPr>
                <w:rFonts w:ascii="Cambria Math" w:hAnsi="Cambria Math"/>
                <w:sz w:val="16"/>
                <w:szCs w:val="20"/>
                <w:lang w:val="en-GB"/>
              </w:rPr>
              <m:t>Union</m:t>
            </m:r>
          </m:den>
        </m:f>
      </m:oMath>
      <w:r>
        <w:rPr>
          <w:sz w:val="16"/>
          <w:szCs w:val="20"/>
          <w:lang w:val="en-GB"/>
        </w:rPr>
        <w:tab/>
      </w:r>
      <w:r>
        <w:rPr>
          <w:sz w:val="16"/>
          <w:szCs w:val="20"/>
          <w:lang w:val="en-GB"/>
        </w:rPr>
        <w:tab/>
      </w:r>
      <m:oMath>
        <m:r>
          <w:rPr>
            <w:rFonts w:ascii="Cambria Math" w:hAnsi="Cambria Math"/>
            <w:sz w:val="16"/>
            <w:szCs w:val="20"/>
            <w:lang w:val="en-GB"/>
          </w:rPr>
          <m:t>Accuracy=</m:t>
        </m:r>
        <m:f>
          <m:fPr>
            <m:ctrlPr>
              <w:rPr>
                <w:rFonts w:ascii="Cambria Math" w:hAnsi="Cambria Math"/>
                <w:i/>
                <w:sz w:val="16"/>
                <w:szCs w:val="20"/>
                <w:lang w:val="en-GB"/>
              </w:rPr>
            </m:ctrlPr>
          </m:fPr>
          <m:num>
            <m:r>
              <w:rPr>
                <w:rFonts w:ascii="Cambria Math" w:hAnsi="Cambria Math"/>
                <w:sz w:val="16"/>
                <w:szCs w:val="20"/>
                <w:lang w:val="en-GB"/>
              </w:rPr>
              <m:t>Number of images with IoU&gt;0.5</m:t>
            </m:r>
          </m:num>
          <m:den>
            <m:r>
              <w:rPr>
                <w:rFonts w:ascii="Cambria Math" w:hAnsi="Cambria Math"/>
                <w:sz w:val="16"/>
                <w:szCs w:val="20"/>
                <w:lang w:val="en-GB"/>
              </w:rPr>
              <m:t>Total number of images</m:t>
            </m:r>
          </m:den>
        </m:f>
        <m:r>
          <w:rPr>
            <w:rFonts w:ascii="Cambria Math" w:hAnsi="Cambria Math"/>
            <w:sz w:val="16"/>
            <w:szCs w:val="20"/>
            <w:lang w:val="en-GB"/>
          </w:rPr>
          <m:t>*100%</m:t>
        </m:r>
      </m:oMath>
    </w:p>
    <w:p w14:paraId="11FDA99D" w14:textId="13773CEC" w:rsidR="00B81FB4" w:rsidRDefault="00B81FB4" w:rsidP="00B81FB4">
      <w:pPr>
        <w:tabs>
          <w:tab w:val="clear" w:pos="284"/>
          <w:tab w:val="clear" w:pos="1701"/>
        </w:tabs>
        <w:spacing w:line="360" w:lineRule="auto"/>
        <w:jc w:val="center"/>
        <w:rPr>
          <w:sz w:val="16"/>
          <w:szCs w:val="20"/>
          <w:lang w:val="en-GB"/>
        </w:rPr>
      </w:pPr>
    </w:p>
    <w:p w14:paraId="6068E9DF" w14:textId="36ADECA5" w:rsidR="00B81FB4" w:rsidRPr="00B81FB4" w:rsidRDefault="00B81FB4" w:rsidP="00B81FB4">
      <w:pPr>
        <w:tabs>
          <w:tab w:val="clear" w:pos="284"/>
          <w:tab w:val="clear" w:pos="1701"/>
        </w:tabs>
        <w:spacing w:line="360" w:lineRule="auto"/>
        <w:jc w:val="center"/>
        <w:rPr>
          <w:sz w:val="16"/>
          <w:szCs w:val="20"/>
          <w:lang w:val="en-GB"/>
        </w:rPr>
      </w:pPr>
      <w:r>
        <w:rPr>
          <w:noProof/>
        </w:rPr>
        <w:drawing>
          <wp:inline distT="0" distB="0" distL="0" distR="0" wp14:anchorId="495C4D02" wp14:editId="68E06260">
            <wp:extent cx="3461924" cy="1550504"/>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0380" t="25035" r="25877" b="37162"/>
                    <a:stretch/>
                  </pic:blipFill>
                  <pic:spPr bwMode="auto">
                    <a:xfrm>
                      <a:off x="0" y="0"/>
                      <a:ext cx="3506370" cy="1570410"/>
                    </a:xfrm>
                    <a:prstGeom prst="rect">
                      <a:avLst/>
                    </a:prstGeom>
                    <a:ln>
                      <a:noFill/>
                    </a:ln>
                    <a:extLst>
                      <a:ext uri="{53640926-AAD7-44D8-BBD7-CCE9431645EC}">
                        <a14:shadowObscured xmlns:a14="http://schemas.microsoft.com/office/drawing/2010/main"/>
                      </a:ext>
                    </a:extLst>
                  </pic:spPr>
                </pic:pic>
              </a:graphicData>
            </a:graphic>
          </wp:inline>
        </w:drawing>
      </w:r>
    </w:p>
    <w:p w14:paraId="7EECF630" w14:textId="31BFF1A8" w:rsidR="00B81FB4" w:rsidRPr="00B81FB4" w:rsidRDefault="00B81FB4" w:rsidP="00B81FB4">
      <w:pPr>
        <w:tabs>
          <w:tab w:val="clear" w:pos="284"/>
          <w:tab w:val="clear" w:pos="1701"/>
        </w:tabs>
        <w:spacing w:line="360" w:lineRule="auto"/>
        <w:jc w:val="center"/>
        <w:rPr>
          <w:sz w:val="16"/>
          <w:szCs w:val="20"/>
          <w:lang w:val="en-GB"/>
        </w:rPr>
      </w:pPr>
      <w:r w:rsidRPr="00B81FB4">
        <w:rPr>
          <w:b/>
          <w:sz w:val="16"/>
          <w:szCs w:val="20"/>
          <w:lang w:val="en-GB"/>
        </w:rPr>
        <w:t>Fig 2</w:t>
      </w:r>
      <w:r>
        <w:rPr>
          <w:sz w:val="16"/>
          <w:szCs w:val="20"/>
          <w:lang w:val="en-GB"/>
        </w:rPr>
        <w:t xml:space="preserve">. </w:t>
      </w:r>
      <w:r w:rsidRPr="00B81FB4">
        <w:rPr>
          <w:sz w:val="16"/>
          <w:szCs w:val="20"/>
          <w:lang w:val="en-GB"/>
        </w:rPr>
        <w:t xml:space="preserve">The representation of </w:t>
      </w:r>
      <w:proofErr w:type="spellStart"/>
      <w:r w:rsidRPr="00B81FB4">
        <w:rPr>
          <w:sz w:val="16"/>
          <w:szCs w:val="20"/>
          <w:lang w:val="en-GB"/>
        </w:rPr>
        <w:t>IoU</w:t>
      </w:r>
      <w:proofErr w:type="spellEnd"/>
      <w:r w:rsidRPr="00B81FB4">
        <w:rPr>
          <w:sz w:val="16"/>
          <w:szCs w:val="20"/>
          <w:lang w:val="en-GB"/>
        </w:rPr>
        <w:t xml:space="preserve">. </w:t>
      </w:r>
      <w:proofErr w:type="spellStart"/>
      <w:r w:rsidRPr="00B81FB4">
        <w:rPr>
          <w:sz w:val="16"/>
          <w:szCs w:val="20"/>
          <w:lang w:val="en-GB"/>
        </w:rPr>
        <w:t>IoU</w:t>
      </w:r>
      <w:proofErr w:type="spellEnd"/>
      <w:r w:rsidRPr="00B81FB4">
        <w:rPr>
          <w:sz w:val="16"/>
          <w:szCs w:val="20"/>
          <w:lang w:val="en-GB"/>
        </w:rPr>
        <w:t>, intersection over union.</w:t>
      </w:r>
    </w:p>
    <w:p w14:paraId="0524FA27" w14:textId="368EBB8F" w:rsidR="002D68AC" w:rsidRPr="003D67D7" w:rsidRDefault="002D68AC" w:rsidP="00BE1353">
      <w:pPr>
        <w:tabs>
          <w:tab w:val="clear" w:pos="284"/>
          <w:tab w:val="clear" w:pos="1701"/>
        </w:tabs>
        <w:spacing w:line="360" w:lineRule="auto"/>
        <w:rPr>
          <w:sz w:val="20"/>
          <w:szCs w:val="20"/>
          <w:lang w:val="en-US"/>
        </w:rPr>
      </w:pPr>
      <w:r w:rsidRPr="003D67D7">
        <w:rPr>
          <w:sz w:val="20"/>
          <w:szCs w:val="20"/>
          <w:lang w:val="en-US"/>
        </w:rPr>
        <w:br w:type="page"/>
      </w:r>
      <w:r w:rsidRPr="003D67D7">
        <w:rPr>
          <w:sz w:val="20"/>
          <w:szCs w:val="20"/>
          <w:lang w:val="en-US"/>
        </w:rPr>
        <w:lastRenderedPageBreak/>
        <w:t>STUDY POPULATION</w:t>
      </w:r>
    </w:p>
    <w:p w14:paraId="769D6A74" w14:textId="77777777" w:rsidR="002D68AC" w:rsidRPr="003D67D7" w:rsidRDefault="002D68AC" w:rsidP="00634D7B">
      <w:pPr>
        <w:pStyle w:val="Heading2"/>
        <w:tabs>
          <w:tab w:val="clear" w:pos="1701"/>
        </w:tabs>
        <w:spacing w:line="360" w:lineRule="auto"/>
        <w:rPr>
          <w:sz w:val="20"/>
          <w:szCs w:val="20"/>
          <w:lang w:val="en-US"/>
        </w:rPr>
      </w:pPr>
      <w:bookmarkStart w:id="13" w:name="_Toc62629704"/>
      <w:r w:rsidRPr="003D67D7">
        <w:rPr>
          <w:sz w:val="20"/>
          <w:szCs w:val="20"/>
          <w:lang w:val="en-US"/>
        </w:rPr>
        <w:t>Population</w:t>
      </w:r>
      <w:r w:rsidR="00FC5AB2" w:rsidRPr="003D67D7">
        <w:rPr>
          <w:sz w:val="20"/>
          <w:szCs w:val="20"/>
          <w:lang w:val="en-US"/>
        </w:rPr>
        <w:t xml:space="preserve"> (base)</w:t>
      </w:r>
      <w:bookmarkEnd w:id="13"/>
      <w:r w:rsidRPr="003D67D7">
        <w:rPr>
          <w:sz w:val="20"/>
          <w:szCs w:val="20"/>
          <w:lang w:val="en-US"/>
        </w:rPr>
        <w:t xml:space="preserve"> </w:t>
      </w:r>
    </w:p>
    <w:p w14:paraId="70FF0910" w14:textId="0EA3FCB0" w:rsidR="000B0769" w:rsidRPr="003D67D7" w:rsidRDefault="000B0769" w:rsidP="000B0769">
      <w:pPr>
        <w:ind w:left="284"/>
        <w:rPr>
          <w:sz w:val="20"/>
          <w:szCs w:val="20"/>
          <w:lang w:val="en-US"/>
        </w:rPr>
      </w:pPr>
      <w:r w:rsidRPr="003D67D7">
        <w:rPr>
          <w:sz w:val="20"/>
          <w:szCs w:val="20"/>
          <w:lang w:val="en-US"/>
        </w:rPr>
        <w:t xml:space="preserve">The patient population will consist </w:t>
      </w:r>
      <w:commentRangeStart w:id="14"/>
      <w:r w:rsidRPr="003D67D7">
        <w:rPr>
          <w:sz w:val="20"/>
          <w:szCs w:val="20"/>
          <w:lang w:val="en-US"/>
        </w:rPr>
        <w:t xml:space="preserve">of </w:t>
      </w:r>
      <w:r w:rsidR="000037F7">
        <w:rPr>
          <w:sz w:val="20"/>
          <w:szCs w:val="20"/>
          <w:lang w:val="en-US"/>
        </w:rPr>
        <w:t xml:space="preserve">healthy </w:t>
      </w:r>
      <w:r w:rsidRPr="003D67D7">
        <w:rPr>
          <w:sz w:val="20"/>
          <w:szCs w:val="20"/>
          <w:lang w:val="en-US"/>
        </w:rPr>
        <w:t xml:space="preserve">adults </w:t>
      </w:r>
      <w:commentRangeEnd w:id="14"/>
      <w:r w:rsidR="00967359">
        <w:rPr>
          <w:rStyle w:val="CommentReference"/>
          <w:rFonts w:ascii="Haarlemmer MT Medium OsF" w:hAnsi="Haarlemmer MT Medium OsF"/>
        </w:rPr>
        <w:commentReference w:id="14"/>
      </w:r>
      <w:r w:rsidRPr="003D67D7">
        <w:rPr>
          <w:sz w:val="20"/>
          <w:szCs w:val="20"/>
          <w:lang w:val="en-US"/>
        </w:rPr>
        <w:t>with</w:t>
      </w:r>
      <w:r w:rsidR="000037F7">
        <w:rPr>
          <w:sz w:val="20"/>
          <w:szCs w:val="20"/>
          <w:lang w:val="en-US"/>
        </w:rPr>
        <w:t>out severe obesity and previous surgery or radiotherapy near the brachial plexus.</w:t>
      </w:r>
    </w:p>
    <w:p w14:paraId="315CA01E" w14:textId="77777777" w:rsidR="000B0769" w:rsidRPr="003D67D7" w:rsidRDefault="000B0769" w:rsidP="000B0769">
      <w:pPr>
        <w:ind w:left="284"/>
        <w:rPr>
          <w:sz w:val="20"/>
          <w:szCs w:val="20"/>
          <w:lang w:val="en-US"/>
        </w:rPr>
      </w:pPr>
    </w:p>
    <w:p w14:paraId="1009DE80" w14:textId="77777777" w:rsidR="002D68AC" w:rsidRPr="003D67D7" w:rsidRDefault="002D68AC" w:rsidP="00634D7B">
      <w:pPr>
        <w:pStyle w:val="Heading2"/>
        <w:tabs>
          <w:tab w:val="clear" w:pos="1701"/>
        </w:tabs>
        <w:spacing w:line="360" w:lineRule="auto"/>
        <w:rPr>
          <w:sz w:val="20"/>
          <w:szCs w:val="20"/>
          <w:lang w:val="en-US"/>
        </w:rPr>
      </w:pPr>
      <w:bookmarkStart w:id="15" w:name="_Toc62629705"/>
      <w:commentRangeStart w:id="16"/>
      <w:r w:rsidRPr="003D67D7">
        <w:rPr>
          <w:sz w:val="20"/>
          <w:szCs w:val="20"/>
          <w:lang w:val="en-US"/>
        </w:rPr>
        <w:t>Inclusion</w:t>
      </w:r>
      <w:commentRangeEnd w:id="16"/>
      <w:r w:rsidR="00967359">
        <w:rPr>
          <w:rStyle w:val="CommentReference"/>
          <w:rFonts w:ascii="Haarlemmer MT Medium OsF" w:hAnsi="Haarlemmer MT Medium OsF" w:cs="Times New Roman"/>
          <w:b w:val="0"/>
          <w:bCs w:val="0"/>
          <w:iCs w:val="0"/>
        </w:rPr>
        <w:commentReference w:id="16"/>
      </w:r>
      <w:r w:rsidRPr="003D67D7">
        <w:rPr>
          <w:sz w:val="20"/>
          <w:szCs w:val="20"/>
          <w:lang w:val="en-US"/>
        </w:rPr>
        <w:t xml:space="preserve"> criteria</w:t>
      </w:r>
      <w:bookmarkEnd w:id="15"/>
    </w:p>
    <w:p w14:paraId="1DF77FD4" w14:textId="003FFB7F" w:rsidR="000037F7" w:rsidRPr="003D67D7" w:rsidRDefault="00324914" w:rsidP="000037F7">
      <w:pPr>
        <w:ind w:left="284"/>
        <w:rPr>
          <w:sz w:val="20"/>
          <w:szCs w:val="20"/>
          <w:lang w:val="en-US"/>
        </w:rPr>
      </w:pPr>
      <w:r w:rsidRPr="003D67D7">
        <w:rPr>
          <w:sz w:val="20"/>
          <w:szCs w:val="20"/>
          <w:lang w:val="en-US"/>
        </w:rPr>
        <w:t xml:space="preserve">- </w:t>
      </w:r>
      <w:r w:rsidR="000037F7">
        <w:rPr>
          <w:sz w:val="20"/>
          <w:szCs w:val="20"/>
          <w:lang w:val="en-US"/>
        </w:rPr>
        <w:t xml:space="preserve">Adult (age </w:t>
      </w:r>
      <w:r w:rsidR="000037F7">
        <w:rPr>
          <w:rFonts w:cs="Arial"/>
          <w:sz w:val="20"/>
          <w:szCs w:val="20"/>
          <w:lang w:val="en-US"/>
        </w:rPr>
        <w:t>≥</w:t>
      </w:r>
      <w:r w:rsidR="000037F7">
        <w:rPr>
          <w:sz w:val="20"/>
          <w:szCs w:val="20"/>
          <w:lang w:val="en-US"/>
        </w:rPr>
        <w:t xml:space="preserve"> 18)</w:t>
      </w:r>
    </w:p>
    <w:p w14:paraId="37646A5E" w14:textId="77777777" w:rsidR="00EC094D" w:rsidRPr="003D67D7" w:rsidRDefault="00EC094D" w:rsidP="00EC094D">
      <w:pPr>
        <w:rPr>
          <w:sz w:val="20"/>
          <w:szCs w:val="20"/>
          <w:lang w:val="en-US"/>
        </w:rPr>
      </w:pPr>
    </w:p>
    <w:p w14:paraId="22516B65" w14:textId="77777777" w:rsidR="0076446C" w:rsidRPr="003D67D7" w:rsidRDefault="002D68AC" w:rsidP="00634D7B">
      <w:pPr>
        <w:pStyle w:val="Heading2"/>
        <w:tabs>
          <w:tab w:val="clear" w:pos="1701"/>
        </w:tabs>
        <w:spacing w:line="360" w:lineRule="auto"/>
        <w:rPr>
          <w:sz w:val="20"/>
          <w:szCs w:val="20"/>
          <w:lang w:val="en-US"/>
        </w:rPr>
      </w:pPr>
      <w:bookmarkStart w:id="17" w:name="_Toc62629706"/>
      <w:r w:rsidRPr="003D67D7">
        <w:rPr>
          <w:sz w:val="20"/>
          <w:szCs w:val="20"/>
          <w:lang w:val="en-US"/>
        </w:rPr>
        <w:t>Exclusion criteria</w:t>
      </w:r>
      <w:bookmarkEnd w:id="17"/>
    </w:p>
    <w:p w14:paraId="2891D3F7" w14:textId="359A08C0" w:rsidR="00EC094D" w:rsidRDefault="00324914" w:rsidP="00EC094D">
      <w:pPr>
        <w:ind w:left="284"/>
        <w:rPr>
          <w:sz w:val="20"/>
          <w:szCs w:val="20"/>
          <w:lang w:val="en-US"/>
        </w:rPr>
      </w:pPr>
      <w:r w:rsidRPr="003D67D7">
        <w:rPr>
          <w:sz w:val="20"/>
          <w:szCs w:val="20"/>
          <w:lang w:val="en-US"/>
        </w:rPr>
        <w:t>- BMI ≥ 30</w:t>
      </w:r>
    </w:p>
    <w:p w14:paraId="13997E4F" w14:textId="2C859201" w:rsidR="006A224E" w:rsidRPr="003D67D7" w:rsidRDefault="006A224E" w:rsidP="00EC094D">
      <w:pPr>
        <w:ind w:left="284"/>
        <w:rPr>
          <w:sz w:val="20"/>
          <w:szCs w:val="20"/>
          <w:lang w:val="en-US"/>
        </w:rPr>
      </w:pPr>
      <w:r>
        <w:rPr>
          <w:sz w:val="20"/>
          <w:szCs w:val="20"/>
          <w:lang w:val="en-US"/>
        </w:rPr>
        <w:t>- Pre</w:t>
      </w:r>
      <w:r w:rsidR="000037F7">
        <w:rPr>
          <w:sz w:val="20"/>
          <w:szCs w:val="20"/>
          <w:lang w:val="en-US"/>
        </w:rPr>
        <w:t>vious surgery near the brachial plexus</w:t>
      </w:r>
    </w:p>
    <w:p w14:paraId="5E635EB3" w14:textId="3802301D" w:rsidR="00324914" w:rsidRPr="003D67D7" w:rsidRDefault="00324914" w:rsidP="00EC094D">
      <w:pPr>
        <w:ind w:left="284"/>
        <w:rPr>
          <w:sz w:val="20"/>
          <w:szCs w:val="20"/>
          <w:lang w:val="en-US"/>
        </w:rPr>
      </w:pPr>
      <w:r w:rsidRPr="003D67D7">
        <w:rPr>
          <w:sz w:val="20"/>
          <w:szCs w:val="20"/>
          <w:lang w:val="en-US"/>
        </w:rPr>
        <w:t xml:space="preserve">- </w:t>
      </w:r>
      <w:r w:rsidR="000037F7">
        <w:rPr>
          <w:sz w:val="20"/>
          <w:szCs w:val="20"/>
          <w:lang w:val="en-US"/>
        </w:rPr>
        <w:t>History of radiotherapy at or near the brachial plexus</w:t>
      </w:r>
    </w:p>
    <w:p w14:paraId="5930A091" w14:textId="398CBBEF" w:rsidR="00324914" w:rsidRPr="003D67D7" w:rsidRDefault="00324914" w:rsidP="00324914">
      <w:pPr>
        <w:ind w:left="284"/>
        <w:rPr>
          <w:sz w:val="20"/>
          <w:szCs w:val="20"/>
          <w:lang w:val="en-US"/>
        </w:rPr>
      </w:pPr>
      <w:r w:rsidRPr="003D67D7">
        <w:rPr>
          <w:sz w:val="20"/>
          <w:szCs w:val="20"/>
          <w:lang w:val="en-US"/>
        </w:rPr>
        <w:t>- Inability to understand the Dutch language</w:t>
      </w:r>
    </w:p>
    <w:p w14:paraId="33153582" w14:textId="73497B85" w:rsidR="00EE3CF8" w:rsidRPr="003D67D7" w:rsidRDefault="00324914" w:rsidP="00ED273D">
      <w:pPr>
        <w:ind w:left="284"/>
        <w:rPr>
          <w:rFonts w:cs="Arial"/>
          <w:b/>
          <w:bCs/>
          <w:iCs/>
          <w:sz w:val="20"/>
          <w:szCs w:val="20"/>
          <w:lang w:val="en-US"/>
        </w:rPr>
      </w:pPr>
      <w:r w:rsidRPr="003D67D7">
        <w:rPr>
          <w:sz w:val="20"/>
          <w:szCs w:val="20"/>
          <w:lang w:val="en-US"/>
        </w:rPr>
        <w:t xml:space="preserve">- Inability to understand </w:t>
      </w:r>
      <w:r w:rsidR="000037F7">
        <w:rPr>
          <w:sz w:val="20"/>
          <w:szCs w:val="20"/>
          <w:lang w:val="en-US"/>
        </w:rPr>
        <w:t>and/or fill in the informed consent</w:t>
      </w:r>
    </w:p>
    <w:p w14:paraId="7475611E" w14:textId="77777777" w:rsidR="00F7098F" w:rsidRDefault="00F7098F" w:rsidP="00E848C8">
      <w:pPr>
        <w:pStyle w:val="Heading1"/>
        <w:numPr>
          <w:ilvl w:val="0"/>
          <w:numId w:val="0"/>
        </w:numPr>
        <w:spacing w:line="360" w:lineRule="auto"/>
        <w:rPr>
          <w:sz w:val="20"/>
          <w:szCs w:val="20"/>
          <w:lang w:val="en-US"/>
        </w:rPr>
      </w:pPr>
    </w:p>
    <w:p w14:paraId="37B3AC5C" w14:textId="4B5EFA1B" w:rsidR="0076446C" w:rsidRPr="00F7098F" w:rsidRDefault="00F7098F" w:rsidP="00F7098F">
      <w:pPr>
        <w:pStyle w:val="Heading1"/>
        <w:spacing w:line="360" w:lineRule="auto"/>
        <w:rPr>
          <w:sz w:val="20"/>
          <w:szCs w:val="20"/>
          <w:lang w:val="en-US"/>
        </w:rPr>
      </w:pPr>
      <w:r w:rsidRPr="003D67D7">
        <w:rPr>
          <w:i/>
          <w:sz w:val="20"/>
          <w:szCs w:val="20"/>
          <w:lang w:val="en-US"/>
        </w:rPr>
        <w:br w:type="page"/>
      </w:r>
      <w:bookmarkStart w:id="18" w:name="_Toc62629707"/>
      <w:r w:rsidR="0076446C" w:rsidRPr="00F7098F">
        <w:rPr>
          <w:sz w:val="20"/>
          <w:szCs w:val="20"/>
          <w:lang w:val="en-US"/>
        </w:rPr>
        <w:lastRenderedPageBreak/>
        <w:t>TREATMENT OF SUBJECTS</w:t>
      </w:r>
      <w:bookmarkEnd w:id="18"/>
    </w:p>
    <w:p w14:paraId="02E828EE" w14:textId="0B51002A" w:rsidR="000B5A3B" w:rsidRDefault="00DF3BE7" w:rsidP="00267DBB">
      <w:pPr>
        <w:spacing w:line="360" w:lineRule="auto"/>
        <w:rPr>
          <w:sz w:val="20"/>
          <w:szCs w:val="20"/>
          <w:lang w:val="en-US"/>
        </w:rPr>
      </w:pPr>
      <w:r>
        <w:rPr>
          <w:sz w:val="20"/>
          <w:szCs w:val="20"/>
          <w:lang w:val="en-US"/>
        </w:rPr>
        <w:t xml:space="preserve">After obtaining informed consent all test subjects will be </w:t>
      </w:r>
      <w:commentRangeStart w:id="19"/>
      <w:r w:rsidR="00460FEF">
        <w:rPr>
          <w:sz w:val="20"/>
          <w:szCs w:val="20"/>
          <w:lang w:val="en-US"/>
        </w:rPr>
        <w:t>examined</w:t>
      </w:r>
      <w:commentRangeEnd w:id="19"/>
      <w:r w:rsidR="00904F97">
        <w:rPr>
          <w:rStyle w:val="CommentReference"/>
          <w:rFonts w:ascii="Haarlemmer MT Medium OsF" w:hAnsi="Haarlemmer MT Medium OsF"/>
        </w:rPr>
        <w:commentReference w:id="19"/>
      </w:r>
      <w:r w:rsidR="00460FEF">
        <w:rPr>
          <w:sz w:val="20"/>
          <w:szCs w:val="20"/>
          <w:lang w:val="en-US"/>
        </w:rPr>
        <w:t xml:space="preserve"> using ultrasound in the supraclavicular region in order to identify the brachial plexus bilaterally.</w:t>
      </w:r>
      <w:r w:rsidR="00AB3982">
        <w:rPr>
          <w:sz w:val="20"/>
          <w:szCs w:val="20"/>
          <w:lang w:val="en-US"/>
        </w:rPr>
        <w:t xml:space="preserve"> </w:t>
      </w:r>
    </w:p>
    <w:p w14:paraId="5D74212A" w14:textId="77777777" w:rsidR="0015550B" w:rsidRDefault="0015550B" w:rsidP="00267DBB">
      <w:pPr>
        <w:spacing w:line="360" w:lineRule="auto"/>
        <w:rPr>
          <w:sz w:val="20"/>
          <w:szCs w:val="20"/>
          <w:lang w:val="en-US"/>
        </w:rPr>
      </w:pPr>
    </w:p>
    <w:p w14:paraId="409A87C9" w14:textId="77777777" w:rsidR="00A963FE" w:rsidRDefault="00A963FE">
      <w:pPr>
        <w:tabs>
          <w:tab w:val="clear" w:pos="284"/>
          <w:tab w:val="clear" w:pos="1701"/>
        </w:tabs>
        <w:spacing w:line="240" w:lineRule="auto"/>
        <w:rPr>
          <w:b/>
          <w:sz w:val="20"/>
          <w:szCs w:val="20"/>
          <w:lang w:val="en-US"/>
        </w:rPr>
      </w:pPr>
      <w:r>
        <w:rPr>
          <w:sz w:val="20"/>
          <w:szCs w:val="20"/>
          <w:lang w:val="en-US"/>
        </w:rPr>
        <w:br w:type="page"/>
      </w:r>
    </w:p>
    <w:p w14:paraId="417D3A47" w14:textId="37CFF944" w:rsidR="00CB22D8" w:rsidRPr="003D67D7" w:rsidRDefault="00CB22D8" w:rsidP="00634D7B">
      <w:pPr>
        <w:pStyle w:val="Heading1"/>
        <w:spacing w:line="360" w:lineRule="auto"/>
        <w:rPr>
          <w:sz w:val="20"/>
          <w:szCs w:val="20"/>
          <w:lang w:val="en-US"/>
        </w:rPr>
      </w:pPr>
      <w:bookmarkStart w:id="20" w:name="_Toc62629708"/>
      <w:r w:rsidRPr="003D67D7">
        <w:rPr>
          <w:sz w:val="20"/>
          <w:szCs w:val="20"/>
          <w:lang w:val="en-US"/>
        </w:rPr>
        <w:lastRenderedPageBreak/>
        <w:t>METHODS</w:t>
      </w:r>
      <w:bookmarkEnd w:id="20"/>
    </w:p>
    <w:p w14:paraId="7C319B05" w14:textId="77777777" w:rsidR="00CB22D8" w:rsidRPr="003D67D7" w:rsidRDefault="00CB22D8" w:rsidP="00634D7B">
      <w:pPr>
        <w:pStyle w:val="Heading2"/>
        <w:tabs>
          <w:tab w:val="clear" w:pos="1701"/>
        </w:tabs>
        <w:spacing w:line="360" w:lineRule="auto"/>
        <w:rPr>
          <w:sz w:val="20"/>
          <w:szCs w:val="20"/>
          <w:lang w:val="en-US"/>
        </w:rPr>
      </w:pPr>
      <w:bookmarkStart w:id="21" w:name="_Toc62629709"/>
      <w:r w:rsidRPr="003D67D7">
        <w:rPr>
          <w:sz w:val="20"/>
          <w:szCs w:val="20"/>
          <w:lang w:val="en-US"/>
        </w:rPr>
        <w:t>Study parameters</w:t>
      </w:r>
      <w:r w:rsidR="007E64E8" w:rsidRPr="003D67D7">
        <w:rPr>
          <w:sz w:val="20"/>
          <w:szCs w:val="20"/>
          <w:lang w:val="en-US"/>
        </w:rPr>
        <w:t>/endpoints</w:t>
      </w:r>
      <w:bookmarkEnd w:id="21"/>
    </w:p>
    <w:p w14:paraId="1614F7DE" w14:textId="77777777" w:rsidR="007E64E8" w:rsidRPr="003D67D7" w:rsidRDefault="00CB22D8" w:rsidP="007E64E8">
      <w:pPr>
        <w:pStyle w:val="Heading3"/>
        <w:tabs>
          <w:tab w:val="clear" w:pos="1701"/>
        </w:tabs>
        <w:rPr>
          <w:sz w:val="20"/>
          <w:szCs w:val="20"/>
          <w:lang w:val="en-US"/>
        </w:rPr>
      </w:pPr>
      <w:bookmarkStart w:id="22" w:name="_Toc62629710"/>
      <w:r w:rsidRPr="003D67D7">
        <w:rPr>
          <w:sz w:val="20"/>
          <w:szCs w:val="20"/>
          <w:lang w:val="en-US"/>
        </w:rPr>
        <w:t>Main study parameter</w:t>
      </w:r>
      <w:r w:rsidR="007E64E8" w:rsidRPr="003D67D7">
        <w:rPr>
          <w:sz w:val="20"/>
          <w:szCs w:val="20"/>
          <w:lang w:val="en-US"/>
        </w:rPr>
        <w:t>/endpoint</w:t>
      </w:r>
      <w:bookmarkEnd w:id="22"/>
    </w:p>
    <w:p w14:paraId="34B4739F" w14:textId="22A83A69" w:rsidR="00553C9E" w:rsidRDefault="00775E15" w:rsidP="00553C9E">
      <w:pPr>
        <w:ind w:left="851"/>
        <w:rPr>
          <w:sz w:val="20"/>
          <w:szCs w:val="20"/>
          <w:u w:val="single"/>
          <w:lang w:val="en-US"/>
        </w:rPr>
      </w:pPr>
      <w:r>
        <w:rPr>
          <w:sz w:val="20"/>
          <w:szCs w:val="20"/>
          <w:u w:val="single"/>
          <w:lang w:val="en-US"/>
        </w:rPr>
        <w:t>Dataset creation</w:t>
      </w:r>
    </w:p>
    <w:p w14:paraId="32D43997" w14:textId="2ED026DF" w:rsidR="00553C9E" w:rsidRPr="00553C9E" w:rsidRDefault="00775E15" w:rsidP="00782D3C">
      <w:pPr>
        <w:numPr>
          <w:ilvl w:val="0"/>
          <w:numId w:val="36"/>
        </w:numPr>
        <w:ind w:left="1418"/>
        <w:rPr>
          <w:b/>
          <w:sz w:val="20"/>
          <w:szCs w:val="20"/>
          <w:lang w:val="en-US"/>
        </w:rPr>
      </w:pPr>
      <w:r>
        <w:rPr>
          <w:sz w:val="20"/>
          <w:szCs w:val="20"/>
          <w:lang w:val="en-US"/>
        </w:rPr>
        <w:t>500 ultrasound images of the supraclavicular region with segmentation</w:t>
      </w:r>
    </w:p>
    <w:p w14:paraId="39891EAB" w14:textId="41680BCF" w:rsidR="00553C9E" w:rsidRDefault="00CB22D8" w:rsidP="00553C9E">
      <w:pPr>
        <w:pStyle w:val="Heading3"/>
        <w:tabs>
          <w:tab w:val="clear" w:pos="1701"/>
        </w:tabs>
        <w:rPr>
          <w:sz w:val="20"/>
          <w:szCs w:val="20"/>
          <w:lang w:val="en-US"/>
        </w:rPr>
      </w:pPr>
      <w:bookmarkStart w:id="23" w:name="_Toc62629711"/>
      <w:r w:rsidRPr="003D67D7">
        <w:rPr>
          <w:sz w:val="20"/>
          <w:szCs w:val="20"/>
          <w:lang w:val="en-US"/>
        </w:rPr>
        <w:t>Secondary study parameter</w:t>
      </w:r>
      <w:r w:rsidR="009C5402" w:rsidRPr="003D67D7">
        <w:rPr>
          <w:sz w:val="20"/>
          <w:szCs w:val="20"/>
          <w:lang w:val="en-US"/>
        </w:rPr>
        <w:t>s/endpoints</w:t>
      </w:r>
      <w:r w:rsidRPr="003D67D7">
        <w:rPr>
          <w:sz w:val="20"/>
          <w:szCs w:val="20"/>
          <w:lang w:val="en-US"/>
        </w:rPr>
        <w:t xml:space="preserve"> (if applicable)</w:t>
      </w:r>
      <w:bookmarkEnd w:id="23"/>
    </w:p>
    <w:p w14:paraId="52686AA2" w14:textId="15A03A1F" w:rsidR="00775E15" w:rsidRDefault="00775E15" w:rsidP="00775E15">
      <w:pPr>
        <w:ind w:left="851"/>
        <w:rPr>
          <w:sz w:val="20"/>
          <w:szCs w:val="20"/>
          <w:u w:val="single"/>
          <w:lang w:val="en-US"/>
        </w:rPr>
      </w:pPr>
      <w:r>
        <w:rPr>
          <w:sz w:val="20"/>
          <w:szCs w:val="20"/>
          <w:u w:val="single"/>
          <w:lang w:val="en-US"/>
        </w:rPr>
        <w:t>U-net model creation</w:t>
      </w:r>
    </w:p>
    <w:p w14:paraId="32552064" w14:textId="5C79C66D" w:rsidR="000B30F2" w:rsidRPr="000B30F2" w:rsidRDefault="00775E15" w:rsidP="000B30F2">
      <w:pPr>
        <w:numPr>
          <w:ilvl w:val="0"/>
          <w:numId w:val="36"/>
        </w:numPr>
        <w:ind w:left="1418"/>
        <w:rPr>
          <w:sz w:val="20"/>
          <w:szCs w:val="20"/>
          <w:lang w:val="en-US"/>
        </w:rPr>
      </w:pPr>
      <w:r>
        <w:rPr>
          <w:sz w:val="20"/>
          <w:szCs w:val="20"/>
          <w:lang w:val="en-US"/>
        </w:rPr>
        <w:t>Intersection over union per image (see Eq 1.)</w:t>
      </w:r>
    </w:p>
    <w:p w14:paraId="06C85C8C" w14:textId="7678E25E" w:rsidR="000B30F2" w:rsidRDefault="00775E15" w:rsidP="000B30F2">
      <w:pPr>
        <w:numPr>
          <w:ilvl w:val="0"/>
          <w:numId w:val="36"/>
        </w:numPr>
        <w:ind w:left="1418"/>
        <w:rPr>
          <w:sz w:val="20"/>
          <w:szCs w:val="20"/>
          <w:lang w:val="en-US"/>
        </w:rPr>
      </w:pPr>
      <w:r>
        <w:rPr>
          <w:sz w:val="20"/>
          <w:szCs w:val="20"/>
          <w:lang w:val="en-US"/>
        </w:rPr>
        <w:t>Model accuracy (see Eq 2.)</w:t>
      </w:r>
    </w:p>
    <w:p w14:paraId="3E237709" w14:textId="77776005" w:rsidR="00452BE9" w:rsidRPr="00775E15" w:rsidRDefault="00775E15" w:rsidP="00775E15">
      <w:pPr>
        <w:numPr>
          <w:ilvl w:val="0"/>
          <w:numId w:val="36"/>
        </w:numPr>
        <w:ind w:left="1418"/>
        <w:rPr>
          <w:sz w:val="20"/>
          <w:szCs w:val="20"/>
          <w:lang w:val="en-US"/>
        </w:rPr>
      </w:pPr>
      <w:r>
        <w:rPr>
          <w:sz w:val="20"/>
          <w:szCs w:val="20"/>
          <w:lang w:val="en-US"/>
        </w:rPr>
        <w:t>Ultrasound images with brachial plexus segmented by the machine learning model</w:t>
      </w:r>
    </w:p>
    <w:p w14:paraId="22B19E05" w14:textId="77777777" w:rsidR="00452BE9" w:rsidRPr="003D67D7" w:rsidRDefault="00452BE9" w:rsidP="00452BE9">
      <w:pPr>
        <w:ind w:left="1418"/>
        <w:rPr>
          <w:b/>
          <w:sz w:val="20"/>
          <w:szCs w:val="20"/>
          <w:lang w:val="en-US"/>
        </w:rPr>
      </w:pPr>
    </w:p>
    <w:p w14:paraId="5E2A4F3D" w14:textId="77777777" w:rsidR="00E739D4" w:rsidRPr="003D67D7" w:rsidRDefault="00E739D4" w:rsidP="008420C4">
      <w:pPr>
        <w:rPr>
          <w:sz w:val="20"/>
          <w:szCs w:val="20"/>
          <w:lang w:val="en-US"/>
        </w:rPr>
      </w:pPr>
    </w:p>
    <w:p w14:paraId="4CD64B58" w14:textId="77777777" w:rsidR="00A95B58" w:rsidRPr="003D67D7" w:rsidRDefault="00A95B58" w:rsidP="00A95B58">
      <w:pPr>
        <w:pStyle w:val="Heading2"/>
        <w:tabs>
          <w:tab w:val="clear" w:pos="1701"/>
        </w:tabs>
        <w:spacing w:line="360" w:lineRule="auto"/>
        <w:rPr>
          <w:sz w:val="20"/>
          <w:szCs w:val="20"/>
          <w:lang w:val="en-US"/>
        </w:rPr>
      </w:pPr>
      <w:bookmarkStart w:id="24" w:name="_Toc62629712"/>
      <w:r w:rsidRPr="003D67D7">
        <w:rPr>
          <w:sz w:val="20"/>
          <w:szCs w:val="20"/>
          <w:lang w:val="en-US"/>
        </w:rPr>
        <w:t>Study procedures</w:t>
      </w:r>
      <w:bookmarkEnd w:id="24"/>
    </w:p>
    <w:p w14:paraId="7976AA6A" w14:textId="48495172" w:rsidR="00357F4A" w:rsidRPr="00357F4A" w:rsidRDefault="00357F4A" w:rsidP="00CA6DD0">
      <w:pPr>
        <w:ind w:left="851"/>
        <w:rPr>
          <w:sz w:val="20"/>
          <w:szCs w:val="20"/>
          <w:u w:val="single"/>
          <w:lang w:val="en-US"/>
        </w:rPr>
      </w:pPr>
      <w:r>
        <w:rPr>
          <w:sz w:val="20"/>
          <w:szCs w:val="20"/>
          <w:u w:val="single"/>
          <w:lang w:val="en-US"/>
        </w:rPr>
        <w:t>Brachial plexus ultrasound</w:t>
      </w:r>
    </w:p>
    <w:p w14:paraId="6C91F754" w14:textId="01A4BD79" w:rsidR="00CA6DD0" w:rsidRDefault="00357F4A" w:rsidP="00CA6DD0">
      <w:pPr>
        <w:ind w:left="851"/>
        <w:rPr>
          <w:sz w:val="20"/>
          <w:szCs w:val="20"/>
          <w:lang w:val="en-US"/>
        </w:rPr>
      </w:pPr>
      <w:r>
        <w:rPr>
          <w:sz w:val="20"/>
          <w:szCs w:val="20"/>
          <w:lang w:val="en-US"/>
        </w:rPr>
        <w:t xml:space="preserve">A </w:t>
      </w:r>
      <w:r w:rsidR="00F10B84" w:rsidRPr="00F10B84">
        <w:rPr>
          <w:sz w:val="20"/>
          <w:szCs w:val="20"/>
          <w:lang w:val="en-US"/>
        </w:rPr>
        <w:t xml:space="preserve">Philips </w:t>
      </w:r>
      <w:proofErr w:type="spellStart"/>
      <w:r w:rsidR="00F10B84" w:rsidRPr="00F10B84">
        <w:rPr>
          <w:sz w:val="20"/>
          <w:szCs w:val="20"/>
          <w:lang w:val="en-US"/>
        </w:rPr>
        <w:t>Sparq</w:t>
      </w:r>
      <w:proofErr w:type="spellEnd"/>
      <w:r w:rsidR="00F10B84" w:rsidRPr="00F10B84">
        <w:rPr>
          <w:sz w:val="20"/>
          <w:szCs w:val="20"/>
          <w:lang w:val="en-US"/>
        </w:rPr>
        <w:t xml:space="preserve"> Ultrasound Machine</w:t>
      </w:r>
      <w:r w:rsidR="00F10B84">
        <w:rPr>
          <w:sz w:val="20"/>
          <w:szCs w:val="20"/>
          <w:lang w:val="en-US"/>
        </w:rPr>
        <w:t xml:space="preserve"> with the L12-4 l</w:t>
      </w:r>
      <w:r w:rsidR="00F10B84" w:rsidRPr="00F10B84">
        <w:rPr>
          <w:sz w:val="20"/>
          <w:szCs w:val="20"/>
          <w:lang w:val="en-US"/>
        </w:rPr>
        <w:t xml:space="preserve">inear </w:t>
      </w:r>
      <w:r w:rsidR="00F10B84">
        <w:rPr>
          <w:sz w:val="20"/>
          <w:szCs w:val="20"/>
          <w:lang w:val="en-US"/>
        </w:rPr>
        <w:t>a</w:t>
      </w:r>
      <w:r w:rsidR="00F10B84" w:rsidRPr="00F10B84">
        <w:rPr>
          <w:sz w:val="20"/>
          <w:szCs w:val="20"/>
          <w:lang w:val="en-US"/>
        </w:rPr>
        <w:t xml:space="preserve">rray </w:t>
      </w:r>
      <w:r w:rsidR="00F10B84">
        <w:rPr>
          <w:sz w:val="20"/>
          <w:szCs w:val="20"/>
          <w:lang w:val="en-US"/>
        </w:rPr>
        <w:t>t</w:t>
      </w:r>
      <w:r w:rsidR="00F10B84" w:rsidRPr="00F10B84">
        <w:rPr>
          <w:sz w:val="20"/>
          <w:szCs w:val="20"/>
          <w:lang w:val="en-US"/>
        </w:rPr>
        <w:t>ransducer</w:t>
      </w:r>
      <w:r w:rsidR="00F10B84">
        <w:rPr>
          <w:sz w:val="20"/>
          <w:szCs w:val="20"/>
          <w:lang w:val="en-US"/>
        </w:rPr>
        <w:t xml:space="preserve"> will be used to identify the brachial plexus in all patients. For this examination, the factory build-in preset “Nerve 0-4cm” preset will be used with an initial depth of 3,5cm with focus set on the second quarter from below. </w:t>
      </w:r>
      <w:commentRangeStart w:id="25"/>
      <w:r w:rsidR="00F10B84">
        <w:rPr>
          <w:sz w:val="20"/>
          <w:szCs w:val="20"/>
          <w:lang w:val="en-US"/>
        </w:rPr>
        <w:t>Extra</w:t>
      </w:r>
      <w:commentRangeEnd w:id="25"/>
      <w:r w:rsidR="00904F97">
        <w:rPr>
          <w:rStyle w:val="CommentReference"/>
          <w:rFonts w:ascii="Haarlemmer MT Medium OsF" w:hAnsi="Haarlemmer MT Medium OsF"/>
        </w:rPr>
        <w:commentReference w:id="25"/>
      </w:r>
      <w:r w:rsidR="00F10B84">
        <w:rPr>
          <w:sz w:val="20"/>
          <w:szCs w:val="20"/>
          <w:lang w:val="en-US"/>
        </w:rPr>
        <w:t xml:space="preserve"> care will be taken to ensure that the left side on the monitor corresponds with the lateral side of the patient. Depth and focus will be adjusted as needed.</w:t>
      </w:r>
    </w:p>
    <w:p w14:paraId="28056EA0" w14:textId="219FC0EB" w:rsidR="00F10B84" w:rsidRDefault="00F10B84" w:rsidP="00CA6DD0">
      <w:pPr>
        <w:ind w:left="851"/>
        <w:rPr>
          <w:sz w:val="20"/>
          <w:szCs w:val="20"/>
          <w:lang w:val="en-US"/>
        </w:rPr>
      </w:pPr>
    </w:p>
    <w:p w14:paraId="08B8CCCB" w14:textId="361608FD" w:rsidR="00F10B84" w:rsidRPr="003D67D7" w:rsidRDefault="00F10B84" w:rsidP="00CA6DD0">
      <w:pPr>
        <w:ind w:left="851"/>
        <w:rPr>
          <w:sz w:val="20"/>
          <w:szCs w:val="20"/>
          <w:lang w:val="en-US"/>
        </w:rPr>
      </w:pPr>
      <w:r>
        <w:rPr>
          <w:sz w:val="20"/>
          <w:szCs w:val="20"/>
          <w:lang w:val="en-US"/>
        </w:rPr>
        <w:t xml:space="preserve">Each test subject will be stored under a </w:t>
      </w:r>
      <w:commentRangeStart w:id="26"/>
      <w:r>
        <w:rPr>
          <w:sz w:val="20"/>
          <w:szCs w:val="20"/>
          <w:lang w:val="en-US"/>
        </w:rPr>
        <w:t>temporary</w:t>
      </w:r>
      <w:commentRangeEnd w:id="26"/>
      <w:r w:rsidR="00904F97">
        <w:rPr>
          <w:rStyle w:val="CommentReference"/>
          <w:rFonts w:ascii="Haarlemmer MT Medium OsF" w:hAnsi="Haarlemmer MT Medium OsF"/>
        </w:rPr>
        <w:commentReference w:id="26"/>
      </w:r>
      <w:r>
        <w:rPr>
          <w:sz w:val="20"/>
          <w:szCs w:val="20"/>
          <w:lang w:val="en-US"/>
        </w:rPr>
        <w:t xml:space="preserve"> (anonymous) ID which is randomly assigned by the ultrasound machine. For each subject, a static image of both the left and right brachial plexus will be saved.</w:t>
      </w:r>
    </w:p>
    <w:p w14:paraId="5020F8AA" w14:textId="77777777" w:rsidR="00BA7E8C" w:rsidRPr="003D67D7" w:rsidRDefault="00BA7E8C" w:rsidP="007E64E8">
      <w:pPr>
        <w:ind w:left="709"/>
        <w:rPr>
          <w:sz w:val="20"/>
          <w:szCs w:val="20"/>
          <w:lang w:val="en-US"/>
        </w:rPr>
      </w:pPr>
    </w:p>
    <w:p w14:paraId="1BF06528" w14:textId="77777777" w:rsidR="00CB22D8" w:rsidRPr="003D67D7" w:rsidRDefault="00CB22D8" w:rsidP="00634D7B">
      <w:pPr>
        <w:pStyle w:val="Heading2"/>
        <w:tabs>
          <w:tab w:val="clear" w:pos="1701"/>
        </w:tabs>
        <w:spacing w:line="360" w:lineRule="auto"/>
        <w:rPr>
          <w:sz w:val="20"/>
          <w:szCs w:val="20"/>
          <w:lang w:val="en-US"/>
        </w:rPr>
      </w:pPr>
      <w:bookmarkStart w:id="27" w:name="_Toc62629713"/>
      <w:r w:rsidRPr="003D67D7">
        <w:rPr>
          <w:sz w:val="20"/>
          <w:szCs w:val="20"/>
          <w:lang w:val="en-US"/>
        </w:rPr>
        <w:t>Withdrawal of individual subjects</w:t>
      </w:r>
      <w:bookmarkEnd w:id="27"/>
    </w:p>
    <w:p w14:paraId="7D886A67" w14:textId="13B7D0F4" w:rsidR="00CB22D8" w:rsidRPr="003D67D7" w:rsidRDefault="002C5D60" w:rsidP="00445207">
      <w:pPr>
        <w:ind w:left="851"/>
        <w:rPr>
          <w:sz w:val="20"/>
          <w:szCs w:val="20"/>
          <w:lang w:val="en-US"/>
        </w:rPr>
      </w:pPr>
      <w:r w:rsidRPr="003D67D7">
        <w:rPr>
          <w:sz w:val="20"/>
          <w:szCs w:val="20"/>
          <w:lang w:val="en-US"/>
        </w:rPr>
        <w:t>Subjects can leave the study at any time for any reason if they wish to do so without any consequences. The investigator can decide to withdraw a subject from the study for urgent medical reasons.</w:t>
      </w:r>
    </w:p>
    <w:p w14:paraId="0DD7E295" w14:textId="77777777" w:rsidR="00445207" w:rsidRPr="003D67D7" w:rsidRDefault="00445207" w:rsidP="00445207">
      <w:pPr>
        <w:ind w:left="851"/>
        <w:rPr>
          <w:sz w:val="20"/>
          <w:szCs w:val="20"/>
          <w:lang w:val="en-US"/>
        </w:rPr>
      </w:pPr>
    </w:p>
    <w:p w14:paraId="7566EC39" w14:textId="77777777" w:rsidR="00CB22D8" w:rsidRPr="003D67D7" w:rsidRDefault="00CB22D8" w:rsidP="00634D7B">
      <w:pPr>
        <w:pStyle w:val="Heading2"/>
        <w:tabs>
          <w:tab w:val="clear" w:pos="1701"/>
        </w:tabs>
        <w:spacing w:line="360" w:lineRule="auto"/>
        <w:rPr>
          <w:sz w:val="20"/>
          <w:szCs w:val="20"/>
          <w:lang w:val="en-US"/>
        </w:rPr>
      </w:pPr>
      <w:bookmarkStart w:id="28" w:name="_Toc62629714"/>
      <w:r w:rsidRPr="003D67D7">
        <w:rPr>
          <w:sz w:val="20"/>
          <w:szCs w:val="20"/>
          <w:lang w:val="en-US"/>
        </w:rPr>
        <w:t>Replacement of individual subjects after withdrawal</w:t>
      </w:r>
      <w:bookmarkEnd w:id="28"/>
    </w:p>
    <w:p w14:paraId="2B19CB65" w14:textId="6F5A0D28" w:rsidR="006D687F" w:rsidRPr="003D67D7" w:rsidRDefault="006D687F" w:rsidP="006D687F">
      <w:pPr>
        <w:ind w:left="851"/>
        <w:rPr>
          <w:sz w:val="20"/>
          <w:szCs w:val="20"/>
          <w:lang w:val="en-US"/>
        </w:rPr>
      </w:pPr>
      <w:r w:rsidRPr="003D67D7">
        <w:rPr>
          <w:sz w:val="20"/>
          <w:szCs w:val="20"/>
          <w:lang w:val="en-US"/>
        </w:rPr>
        <w:t>Patients that have withdrawn will be replaced.</w:t>
      </w:r>
    </w:p>
    <w:p w14:paraId="74B3A6FA" w14:textId="77777777" w:rsidR="006D687F" w:rsidRPr="003D67D7" w:rsidRDefault="006D687F" w:rsidP="006D687F">
      <w:pPr>
        <w:rPr>
          <w:lang w:val="en-US"/>
        </w:rPr>
      </w:pPr>
    </w:p>
    <w:p w14:paraId="08813BD3" w14:textId="77777777" w:rsidR="00913819" w:rsidRPr="003D67D7" w:rsidRDefault="00CB22D8" w:rsidP="00634D7B">
      <w:pPr>
        <w:pStyle w:val="Heading2"/>
        <w:tabs>
          <w:tab w:val="clear" w:pos="1701"/>
        </w:tabs>
        <w:spacing w:line="360" w:lineRule="auto"/>
        <w:rPr>
          <w:sz w:val="20"/>
          <w:szCs w:val="20"/>
          <w:lang w:val="en-US"/>
        </w:rPr>
      </w:pPr>
      <w:bookmarkStart w:id="29" w:name="_Toc62629715"/>
      <w:r w:rsidRPr="003D67D7">
        <w:rPr>
          <w:sz w:val="20"/>
          <w:szCs w:val="20"/>
          <w:lang w:val="en-US"/>
        </w:rPr>
        <w:t>Follow-up of subjects withdrawn from treatment</w:t>
      </w:r>
      <w:bookmarkEnd w:id="29"/>
    </w:p>
    <w:p w14:paraId="41B45CDA" w14:textId="1B110339" w:rsidR="006D687F" w:rsidRPr="003D67D7" w:rsidRDefault="00F10B84" w:rsidP="006D687F">
      <w:pPr>
        <w:ind w:left="851"/>
        <w:rPr>
          <w:sz w:val="20"/>
          <w:szCs w:val="20"/>
          <w:lang w:val="en-US"/>
        </w:rPr>
      </w:pPr>
      <w:r>
        <w:rPr>
          <w:sz w:val="20"/>
          <w:szCs w:val="20"/>
          <w:lang w:val="en-US"/>
        </w:rPr>
        <w:t>Not applicable</w:t>
      </w:r>
      <w:r w:rsidR="006D687F" w:rsidRPr="003D67D7">
        <w:rPr>
          <w:sz w:val="20"/>
          <w:szCs w:val="20"/>
          <w:lang w:val="en-US"/>
        </w:rPr>
        <w:t>.</w:t>
      </w:r>
    </w:p>
    <w:p w14:paraId="2AF2DA7B" w14:textId="77777777" w:rsidR="006D687F" w:rsidRPr="003D67D7" w:rsidRDefault="006D687F" w:rsidP="006D687F">
      <w:pPr>
        <w:rPr>
          <w:lang w:val="en-US"/>
        </w:rPr>
      </w:pPr>
    </w:p>
    <w:p w14:paraId="28D3E6DF" w14:textId="0A504C1D" w:rsidR="00CB22D8" w:rsidRPr="003D67D7" w:rsidRDefault="00CB22D8" w:rsidP="00A10549">
      <w:pPr>
        <w:spacing w:line="360" w:lineRule="auto"/>
        <w:ind w:left="680"/>
        <w:rPr>
          <w:sz w:val="20"/>
          <w:szCs w:val="20"/>
          <w:lang w:val="en-US"/>
        </w:rPr>
      </w:pPr>
      <w:r w:rsidRPr="003D67D7">
        <w:rPr>
          <w:sz w:val="20"/>
          <w:szCs w:val="20"/>
          <w:lang w:val="en-US"/>
        </w:rPr>
        <w:t xml:space="preserve"> </w:t>
      </w:r>
    </w:p>
    <w:p w14:paraId="35E4F03A" w14:textId="77777777" w:rsidR="004D325A" w:rsidRDefault="004D325A">
      <w:pPr>
        <w:tabs>
          <w:tab w:val="clear" w:pos="284"/>
          <w:tab w:val="clear" w:pos="1701"/>
        </w:tabs>
        <w:spacing w:line="240" w:lineRule="auto"/>
        <w:rPr>
          <w:b/>
          <w:sz w:val="20"/>
          <w:szCs w:val="20"/>
          <w:lang w:val="en-US"/>
        </w:rPr>
      </w:pPr>
      <w:r>
        <w:rPr>
          <w:sz w:val="20"/>
          <w:szCs w:val="20"/>
          <w:lang w:val="en-US"/>
        </w:rPr>
        <w:br w:type="page"/>
      </w:r>
    </w:p>
    <w:p w14:paraId="1FB5DC6F" w14:textId="106CB83F" w:rsidR="008809AA" w:rsidRPr="003D67D7" w:rsidRDefault="008809AA" w:rsidP="008809AA">
      <w:pPr>
        <w:pStyle w:val="Heading1"/>
        <w:spacing w:line="360" w:lineRule="auto"/>
        <w:rPr>
          <w:sz w:val="20"/>
          <w:szCs w:val="20"/>
          <w:lang w:val="en-US"/>
        </w:rPr>
      </w:pPr>
      <w:bookmarkStart w:id="30" w:name="_Toc62629716"/>
      <w:commentRangeStart w:id="31"/>
      <w:r w:rsidRPr="003D67D7">
        <w:rPr>
          <w:sz w:val="20"/>
          <w:szCs w:val="20"/>
          <w:lang w:val="en-US"/>
        </w:rPr>
        <w:lastRenderedPageBreak/>
        <w:t>STATISTICAL</w:t>
      </w:r>
      <w:commentRangeEnd w:id="31"/>
      <w:r w:rsidR="00904F97">
        <w:rPr>
          <w:rStyle w:val="CommentReference"/>
          <w:rFonts w:ascii="Haarlemmer MT Medium OsF" w:hAnsi="Haarlemmer MT Medium OsF"/>
          <w:b w:val="0"/>
        </w:rPr>
        <w:commentReference w:id="31"/>
      </w:r>
      <w:r w:rsidRPr="003D67D7">
        <w:rPr>
          <w:sz w:val="20"/>
          <w:szCs w:val="20"/>
          <w:lang w:val="en-US"/>
        </w:rPr>
        <w:t xml:space="preserve"> ANALYSIS</w:t>
      </w:r>
      <w:bookmarkEnd w:id="30"/>
    </w:p>
    <w:p w14:paraId="0C7DDE29" w14:textId="61C99DA6" w:rsidR="003734FB" w:rsidRPr="00EB2805" w:rsidRDefault="00502BA8" w:rsidP="008744F4">
      <w:pPr>
        <w:ind w:left="340"/>
        <w:rPr>
          <w:sz w:val="20"/>
          <w:szCs w:val="20"/>
          <w:lang w:val="en-US"/>
        </w:rPr>
      </w:pPr>
      <w:r>
        <w:rPr>
          <w:sz w:val="20"/>
          <w:szCs w:val="20"/>
          <w:lang w:val="en-US"/>
        </w:rPr>
        <w:t>Not applicable.</w:t>
      </w:r>
    </w:p>
    <w:p w14:paraId="53C07B39" w14:textId="77777777" w:rsidR="003734FB" w:rsidRPr="00EB2805" w:rsidRDefault="003734FB" w:rsidP="003734FB">
      <w:pPr>
        <w:ind w:left="567"/>
        <w:rPr>
          <w:sz w:val="20"/>
          <w:szCs w:val="20"/>
          <w:lang w:val="en-US"/>
        </w:rPr>
      </w:pPr>
    </w:p>
    <w:p w14:paraId="5AC56593" w14:textId="77777777" w:rsidR="00986F42" w:rsidRDefault="00986F42" w:rsidP="008809AA">
      <w:pPr>
        <w:spacing w:line="360" w:lineRule="auto"/>
        <w:ind w:left="340"/>
        <w:rPr>
          <w:sz w:val="20"/>
          <w:szCs w:val="20"/>
          <w:lang w:val="en-US"/>
        </w:rPr>
      </w:pPr>
    </w:p>
    <w:p w14:paraId="61D6AAF7" w14:textId="77777777" w:rsidR="00986F42" w:rsidRDefault="00986F42" w:rsidP="008809AA">
      <w:pPr>
        <w:spacing w:line="360" w:lineRule="auto"/>
        <w:ind w:left="340"/>
        <w:rPr>
          <w:sz w:val="20"/>
          <w:szCs w:val="20"/>
          <w:lang w:val="en-US"/>
        </w:rPr>
      </w:pPr>
    </w:p>
    <w:p w14:paraId="41C479BA" w14:textId="77777777" w:rsidR="007210A5" w:rsidRPr="003D67D7" w:rsidRDefault="007210A5" w:rsidP="00802244">
      <w:pPr>
        <w:spacing w:line="360" w:lineRule="auto"/>
        <w:ind w:left="851"/>
        <w:rPr>
          <w:sz w:val="20"/>
          <w:szCs w:val="20"/>
          <w:lang w:val="en-US"/>
        </w:rPr>
      </w:pPr>
    </w:p>
    <w:p w14:paraId="26F824F3" w14:textId="5D6730BB" w:rsidR="008809AA" w:rsidRPr="003D67D7" w:rsidRDefault="008809AA" w:rsidP="00D459CC">
      <w:pPr>
        <w:spacing w:line="360" w:lineRule="auto"/>
        <w:ind w:left="851"/>
        <w:rPr>
          <w:sz w:val="20"/>
          <w:szCs w:val="20"/>
          <w:lang w:val="en-US"/>
        </w:rPr>
      </w:pPr>
    </w:p>
    <w:p w14:paraId="18AE4BFB" w14:textId="77777777" w:rsidR="008809AA" w:rsidRPr="003D67D7" w:rsidRDefault="008809AA" w:rsidP="008809AA">
      <w:pPr>
        <w:spacing w:line="360" w:lineRule="auto"/>
        <w:ind w:left="340"/>
        <w:rPr>
          <w:rFonts w:cs="Arial"/>
          <w:sz w:val="20"/>
          <w:szCs w:val="20"/>
          <w:lang w:val="en-US"/>
        </w:rPr>
      </w:pPr>
    </w:p>
    <w:p w14:paraId="6D56BF82" w14:textId="7D49BC8E" w:rsidR="00913819" w:rsidRPr="003D67D7" w:rsidRDefault="008809AA" w:rsidP="008809AA">
      <w:pPr>
        <w:pStyle w:val="Heading1"/>
        <w:numPr>
          <w:ilvl w:val="0"/>
          <w:numId w:val="0"/>
        </w:numPr>
        <w:spacing w:line="360" w:lineRule="auto"/>
        <w:ind w:left="340"/>
        <w:rPr>
          <w:sz w:val="20"/>
          <w:szCs w:val="20"/>
          <w:lang w:val="en-US"/>
        </w:rPr>
      </w:pPr>
      <w:r w:rsidRPr="003D67D7">
        <w:rPr>
          <w:sz w:val="20"/>
          <w:szCs w:val="20"/>
          <w:lang w:val="en-US"/>
        </w:rPr>
        <w:br w:type="page"/>
      </w:r>
    </w:p>
    <w:p w14:paraId="68DBB21D" w14:textId="53221B5F" w:rsidR="008809AA" w:rsidRPr="003D67D7" w:rsidRDefault="008809AA" w:rsidP="008809AA">
      <w:pPr>
        <w:pStyle w:val="Heading1"/>
        <w:spacing w:line="360" w:lineRule="auto"/>
        <w:rPr>
          <w:sz w:val="20"/>
          <w:szCs w:val="20"/>
          <w:lang w:val="en-US"/>
        </w:rPr>
      </w:pPr>
      <w:bookmarkStart w:id="32" w:name="_Toc62629717"/>
      <w:r w:rsidRPr="003D67D7">
        <w:rPr>
          <w:sz w:val="20"/>
          <w:szCs w:val="20"/>
          <w:lang w:val="en-US"/>
        </w:rPr>
        <w:lastRenderedPageBreak/>
        <w:t>SAFETY REPORTING</w:t>
      </w:r>
      <w:bookmarkEnd w:id="32"/>
    </w:p>
    <w:p w14:paraId="4698A416" w14:textId="77777777" w:rsidR="008809AA" w:rsidRPr="003D67D7" w:rsidRDefault="008809AA" w:rsidP="008809AA">
      <w:pPr>
        <w:rPr>
          <w:lang w:val="en-US"/>
        </w:rPr>
      </w:pPr>
    </w:p>
    <w:p w14:paraId="33FDDFEE" w14:textId="77777777" w:rsidR="00913819" w:rsidRPr="003D67D7" w:rsidRDefault="00913819" w:rsidP="00634D7B">
      <w:pPr>
        <w:pStyle w:val="Heading2"/>
        <w:spacing w:line="360" w:lineRule="auto"/>
        <w:rPr>
          <w:sz w:val="20"/>
          <w:szCs w:val="20"/>
          <w:lang w:val="en-US"/>
        </w:rPr>
      </w:pPr>
      <w:bookmarkStart w:id="33" w:name="_Toc62629718"/>
      <w:r w:rsidRPr="003D67D7">
        <w:rPr>
          <w:sz w:val="20"/>
          <w:szCs w:val="20"/>
          <w:lang w:val="en-US"/>
        </w:rPr>
        <w:t xml:space="preserve">Section 10 </w:t>
      </w:r>
      <w:commentRangeStart w:id="34"/>
      <w:r w:rsidRPr="003D67D7">
        <w:rPr>
          <w:sz w:val="20"/>
          <w:szCs w:val="20"/>
          <w:lang w:val="en-US"/>
        </w:rPr>
        <w:t>WMO</w:t>
      </w:r>
      <w:commentRangeEnd w:id="34"/>
      <w:r w:rsidR="00904F97">
        <w:rPr>
          <w:rStyle w:val="CommentReference"/>
          <w:rFonts w:ascii="Haarlemmer MT Medium OsF" w:hAnsi="Haarlemmer MT Medium OsF" w:cs="Times New Roman"/>
          <w:b w:val="0"/>
          <w:bCs w:val="0"/>
          <w:iCs w:val="0"/>
        </w:rPr>
        <w:commentReference w:id="34"/>
      </w:r>
      <w:r w:rsidRPr="003D67D7">
        <w:rPr>
          <w:sz w:val="20"/>
          <w:szCs w:val="20"/>
          <w:lang w:val="en-US"/>
        </w:rPr>
        <w:t xml:space="preserve"> event</w:t>
      </w:r>
      <w:bookmarkEnd w:id="33"/>
    </w:p>
    <w:p w14:paraId="2D84711F" w14:textId="08E6461D" w:rsidR="00913819" w:rsidRPr="003D67D7" w:rsidRDefault="00913819" w:rsidP="008F79D1">
      <w:pPr>
        <w:spacing w:line="360" w:lineRule="auto"/>
        <w:ind w:left="340"/>
        <w:rPr>
          <w:sz w:val="20"/>
          <w:szCs w:val="20"/>
          <w:lang w:val="en-US"/>
        </w:rPr>
      </w:pPr>
      <w:r w:rsidRPr="003D67D7">
        <w:rPr>
          <w:sz w:val="20"/>
          <w:szCs w:val="20"/>
          <w:lang w:val="en-US"/>
        </w:rPr>
        <w:t xml:space="preserve">In accordance </w:t>
      </w:r>
      <w:proofErr w:type="gramStart"/>
      <w:r w:rsidRPr="003D67D7">
        <w:rPr>
          <w:sz w:val="20"/>
          <w:szCs w:val="20"/>
          <w:lang w:val="en-US"/>
        </w:rPr>
        <w:t>to</w:t>
      </w:r>
      <w:proofErr w:type="gramEnd"/>
      <w:r w:rsidRPr="003D67D7">
        <w:rPr>
          <w:sz w:val="20"/>
          <w:szCs w:val="20"/>
          <w:lang w:val="en-US"/>
        </w:rPr>
        <w:t xml:space="preserve"> section 10, subsection 1, of the WMO,</w:t>
      </w:r>
      <w:r w:rsidR="0056313E" w:rsidRPr="003D67D7">
        <w:rPr>
          <w:sz w:val="20"/>
          <w:szCs w:val="20"/>
          <w:lang w:val="en-US"/>
        </w:rPr>
        <w:t xml:space="preserve"> </w:t>
      </w:r>
      <w:r w:rsidRPr="003D67D7">
        <w:rPr>
          <w:sz w:val="20"/>
          <w:szCs w:val="20"/>
          <w:lang w:val="en-US"/>
        </w:rPr>
        <w:t xml:space="preserve">the investigator will inform the subjects and the reviewing accredited </w:t>
      </w:r>
      <w:r w:rsidR="002D6CBD" w:rsidRPr="003D67D7">
        <w:rPr>
          <w:sz w:val="20"/>
          <w:szCs w:val="20"/>
          <w:lang w:val="en-US"/>
        </w:rPr>
        <w:t>METC</w:t>
      </w:r>
      <w:r w:rsidRPr="003D67D7">
        <w:rPr>
          <w:sz w:val="20"/>
          <w:szCs w:val="20"/>
          <w:lang w:val="en-US"/>
        </w:rPr>
        <w:t xml:space="preserve"> if anything occurs, on the basis of which it appears that the disadvantages of participation may be significantly greater than was foreseen in the research proposal. The study will be suspended pending further review by the accredited </w:t>
      </w:r>
      <w:r w:rsidR="002D6CBD" w:rsidRPr="003D67D7">
        <w:rPr>
          <w:sz w:val="20"/>
          <w:szCs w:val="20"/>
          <w:lang w:val="en-US"/>
        </w:rPr>
        <w:t>METC</w:t>
      </w:r>
      <w:r w:rsidRPr="003D67D7">
        <w:rPr>
          <w:sz w:val="20"/>
          <w:szCs w:val="20"/>
          <w:lang w:val="en-US"/>
        </w:rPr>
        <w:t xml:space="preserve">, except insofar as suspension would </w:t>
      </w:r>
      <w:r w:rsidR="00002465" w:rsidRPr="003D67D7">
        <w:rPr>
          <w:sz w:val="20"/>
          <w:szCs w:val="20"/>
          <w:lang w:val="en-US"/>
        </w:rPr>
        <w:t>jeopardize</w:t>
      </w:r>
      <w:r w:rsidRPr="003D67D7">
        <w:rPr>
          <w:sz w:val="20"/>
          <w:szCs w:val="20"/>
          <w:lang w:val="en-US"/>
        </w:rPr>
        <w:t xml:space="preserve"> the subjects’ health. The investigator will take care that all subjects are kept informed. </w:t>
      </w:r>
      <w:r w:rsidR="00A10549" w:rsidRPr="003D67D7">
        <w:rPr>
          <w:sz w:val="20"/>
          <w:szCs w:val="20"/>
          <w:lang w:val="en-US"/>
        </w:rPr>
        <w:br/>
      </w:r>
    </w:p>
    <w:p w14:paraId="4CF48CED" w14:textId="77777777" w:rsidR="00B63410" w:rsidRPr="003D67D7" w:rsidRDefault="00913819" w:rsidP="00B63410">
      <w:pPr>
        <w:pStyle w:val="Heading2"/>
        <w:spacing w:line="360" w:lineRule="auto"/>
        <w:rPr>
          <w:sz w:val="20"/>
          <w:szCs w:val="20"/>
          <w:lang w:val="en-US"/>
        </w:rPr>
      </w:pPr>
      <w:bookmarkStart w:id="35" w:name="_Toc62629719"/>
      <w:r w:rsidRPr="003D67D7">
        <w:rPr>
          <w:sz w:val="20"/>
          <w:szCs w:val="20"/>
          <w:lang w:val="en-US"/>
        </w:rPr>
        <w:t>A</w:t>
      </w:r>
      <w:r w:rsidR="00B63410" w:rsidRPr="003D67D7">
        <w:rPr>
          <w:sz w:val="20"/>
          <w:szCs w:val="20"/>
          <w:lang w:val="en-US"/>
        </w:rPr>
        <w:t>Es, SAEs and SUSARs</w:t>
      </w:r>
      <w:bookmarkEnd w:id="35"/>
    </w:p>
    <w:p w14:paraId="5CCF31B1" w14:textId="77777777" w:rsidR="00C60172" w:rsidRPr="003D67D7" w:rsidRDefault="00B63410" w:rsidP="00B63410">
      <w:pPr>
        <w:pStyle w:val="Heading3"/>
        <w:tabs>
          <w:tab w:val="clear" w:pos="1701"/>
        </w:tabs>
        <w:spacing w:line="360" w:lineRule="auto"/>
        <w:rPr>
          <w:sz w:val="20"/>
          <w:szCs w:val="20"/>
          <w:lang w:val="en-US"/>
        </w:rPr>
      </w:pPr>
      <w:bookmarkStart w:id="36" w:name="_Toc62629720"/>
      <w:r w:rsidRPr="003D67D7">
        <w:rPr>
          <w:sz w:val="20"/>
          <w:szCs w:val="20"/>
          <w:lang w:val="en-US"/>
        </w:rPr>
        <w:t>Adverse events (AEs)</w:t>
      </w:r>
      <w:bookmarkEnd w:id="36"/>
    </w:p>
    <w:p w14:paraId="3A1DBA57" w14:textId="57F2FBA1" w:rsidR="005B4006" w:rsidRPr="003D67D7" w:rsidRDefault="00913819" w:rsidP="001106BF">
      <w:pPr>
        <w:spacing w:line="360" w:lineRule="auto"/>
        <w:ind w:left="851"/>
        <w:rPr>
          <w:sz w:val="20"/>
          <w:szCs w:val="20"/>
          <w:lang w:val="en-US"/>
        </w:rPr>
      </w:pPr>
      <w:r w:rsidRPr="003D67D7">
        <w:rPr>
          <w:sz w:val="20"/>
          <w:szCs w:val="20"/>
          <w:lang w:val="en-US"/>
        </w:rPr>
        <w:t xml:space="preserve">Adverse events are defined as any undesirable experience occurring to a subject during </w:t>
      </w:r>
      <w:r w:rsidR="0056313E" w:rsidRPr="003D67D7">
        <w:rPr>
          <w:sz w:val="20"/>
          <w:szCs w:val="20"/>
          <w:lang w:val="en-US"/>
        </w:rPr>
        <w:t>the study</w:t>
      </w:r>
      <w:r w:rsidR="006E243C">
        <w:rPr>
          <w:sz w:val="20"/>
          <w:szCs w:val="20"/>
          <w:lang w:val="en-US"/>
        </w:rPr>
        <w:t>.</w:t>
      </w:r>
      <w:r w:rsidRPr="003D67D7">
        <w:rPr>
          <w:sz w:val="20"/>
          <w:szCs w:val="20"/>
          <w:lang w:val="en-US"/>
        </w:rPr>
        <w:t xml:space="preserve"> All adverse events reported spontaneously by the subject or observed by the investiga</w:t>
      </w:r>
      <w:r w:rsidRPr="003D67D7">
        <w:rPr>
          <w:sz w:val="20"/>
          <w:szCs w:val="20"/>
          <w:lang w:val="en-US"/>
        </w:rPr>
        <w:softHyphen/>
        <w:t>tor or his staff will be recorded.</w:t>
      </w:r>
    </w:p>
    <w:p w14:paraId="218266FC" w14:textId="77777777" w:rsidR="005B4006" w:rsidRPr="003D67D7" w:rsidRDefault="001C3EE4" w:rsidP="005B4006">
      <w:pPr>
        <w:pStyle w:val="Heading3"/>
        <w:tabs>
          <w:tab w:val="clear" w:pos="1701"/>
        </w:tabs>
        <w:spacing w:line="360" w:lineRule="auto"/>
        <w:rPr>
          <w:sz w:val="20"/>
          <w:szCs w:val="20"/>
          <w:lang w:val="en-US"/>
        </w:rPr>
      </w:pPr>
      <w:bookmarkStart w:id="37" w:name="_Toc62629721"/>
      <w:r w:rsidRPr="003D67D7">
        <w:rPr>
          <w:sz w:val="20"/>
          <w:szCs w:val="20"/>
          <w:lang w:val="en-US"/>
        </w:rPr>
        <w:t>Serious</w:t>
      </w:r>
      <w:r w:rsidR="005B4006" w:rsidRPr="003D67D7">
        <w:rPr>
          <w:sz w:val="20"/>
          <w:szCs w:val="20"/>
          <w:lang w:val="en-US"/>
        </w:rPr>
        <w:t xml:space="preserve"> adverse </w:t>
      </w:r>
      <w:r w:rsidRPr="003D67D7">
        <w:rPr>
          <w:sz w:val="20"/>
          <w:szCs w:val="20"/>
          <w:lang w:val="en-US"/>
        </w:rPr>
        <w:t>events</w:t>
      </w:r>
      <w:r w:rsidR="005B4006" w:rsidRPr="003D67D7">
        <w:rPr>
          <w:sz w:val="20"/>
          <w:szCs w:val="20"/>
          <w:lang w:val="en-US"/>
        </w:rPr>
        <w:t xml:space="preserve"> (S</w:t>
      </w:r>
      <w:r w:rsidRPr="003D67D7">
        <w:rPr>
          <w:sz w:val="20"/>
          <w:szCs w:val="20"/>
          <w:lang w:val="en-US"/>
        </w:rPr>
        <w:t>AE</w:t>
      </w:r>
      <w:r w:rsidR="009F1146" w:rsidRPr="003D67D7">
        <w:rPr>
          <w:sz w:val="20"/>
          <w:szCs w:val="20"/>
          <w:lang w:val="en-US"/>
        </w:rPr>
        <w:t>s</w:t>
      </w:r>
      <w:r w:rsidR="005B4006" w:rsidRPr="003D67D7">
        <w:rPr>
          <w:sz w:val="20"/>
          <w:szCs w:val="20"/>
          <w:lang w:val="en-US"/>
        </w:rPr>
        <w:t>)</w:t>
      </w:r>
      <w:bookmarkEnd w:id="37"/>
    </w:p>
    <w:p w14:paraId="22B5A10C" w14:textId="77777777" w:rsidR="00A10549" w:rsidRPr="003D67D7" w:rsidRDefault="00913819" w:rsidP="001F367D">
      <w:pPr>
        <w:spacing w:line="360" w:lineRule="auto"/>
        <w:ind w:left="851"/>
        <w:rPr>
          <w:sz w:val="20"/>
          <w:szCs w:val="20"/>
          <w:lang w:val="en-US"/>
        </w:rPr>
      </w:pPr>
      <w:r w:rsidRPr="003D67D7">
        <w:rPr>
          <w:sz w:val="20"/>
          <w:szCs w:val="20"/>
          <w:lang w:val="en-US"/>
        </w:rPr>
        <w:t>A serious adverse event is any untoward medical occurrence or effect that at any dose</w:t>
      </w:r>
      <w:r w:rsidR="009830CD" w:rsidRPr="003D67D7">
        <w:rPr>
          <w:sz w:val="20"/>
          <w:szCs w:val="20"/>
          <w:lang w:val="en-US"/>
        </w:rPr>
        <w:t>:</w:t>
      </w:r>
      <w:r w:rsidR="00A10549" w:rsidRPr="003D67D7">
        <w:rPr>
          <w:sz w:val="20"/>
          <w:szCs w:val="20"/>
          <w:lang w:val="en-US"/>
        </w:rPr>
        <w:t xml:space="preserve"> </w:t>
      </w:r>
    </w:p>
    <w:p w14:paraId="2CF0187C" w14:textId="77777777" w:rsidR="009830CD" w:rsidRPr="003D67D7" w:rsidRDefault="009830CD" w:rsidP="001F367D">
      <w:pPr>
        <w:numPr>
          <w:ilvl w:val="0"/>
          <w:numId w:val="12"/>
        </w:numPr>
        <w:tabs>
          <w:tab w:val="clear" w:pos="697"/>
          <w:tab w:val="num" w:pos="1276"/>
        </w:tabs>
        <w:spacing w:line="360" w:lineRule="auto"/>
        <w:ind w:left="1276"/>
        <w:rPr>
          <w:sz w:val="20"/>
          <w:szCs w:val="20"/>
          <w:lang w:val="en-US"/>
        </w:rPr>
      </w:pPr>
      <w:r w:rsidRPr="003D67D7">
        <w:rPr>
          <w:sz w:val="20"/>
          <w:szCs w:val="20"/>
          <w:lang w:val="en-US"/>
        </w:rPr>
        <w:t xml:space="preserve">results in </w:t>
      </w:r>
      <w:proofErr w:type="gramStart"/>
      <w:r w:rsidRPr="003D67D7">
        <w:rPr>
          <w:sz w:val="20"/>
          <w:szCs w:val="20"/>
          <w:lang w:val="en-US"/>
        </w:rPr>
        <w:t>death;</w:t>
      </w:r>
      <w:proofErr w:type="gramEnd"/>
    </w:p>
    <w:p w14:paraId="11E81FB2" w14:textId="77777777" w:rsidR="00A10549" w:rsidRPr="003D67D7" w:rsidRDefault="00913819" w:rsidP="001F367D">
      <w:pPr>
        <w:numPr>
          <w:ilvl w:val="0"/>
          <w:numId w:val="12"/>
        </w:numPr>
        <w:tabs>
          <w:tab w:val="clear" w:pos="697"/>
          <w:tab w:val="num" w:pos="1276"/>
        </w:tabs>
        <w:spacing w:line="360" w:lineRule="auto"/>
        <w:ind w:left="1276"/>
        <w:rPr>
          <w:sz w:val="20"/>
          <w:szCs w:val="20"/>
          <w:lang w:val="en-US"/>
        </w:rPr>
      </w:pPr>
      <w:r w:rsidRPr="003D67D7">
        <w:rPr>
          <w:sz w:val="20"/>
          <w:szCs w:val="20"/>
          <w:lang w:val="en-US"/>
        </w:rPr>
        <w:t>is life threatening (at the time of the event</w:t>
      </w:r>
      <w:proofErr w:type="gramStart"/>
      <w:r w:rsidRPr="003D67D7">
        <w:rPr>
          <w:sz w:val="20"/>
          <w:szCs w:val="20"/>
          <w:lang w:val="en-US"/>
        </w:rPr>
        <w:t>);</w:t>
      </w:r>
      <w:proofErr w:type="gramEnd"/>
    </w:p>
    <w:p w14:paraId="1114B08E" w14:textId="25083A79" w:rsidR="00A10549" w:rsidRPr="003D67D7" w:rsidRDefault="00913819" w:rsidP="001F367D">
      <w:pPr>
        <w:numPr>
          <w:ilvl w:val="0"/>
          <w:numId w:val="12"/>
        </w:numPr>
        <w:tabs>
          <w:tab w:val="clear" w:pos="697"/>
          <w:tab w:val="num" w:pos="1276"/>
        </w:tabs>
        <w:spacing w:line="360" w:lineRule="auto"/>
        <w:ind w:left="1276"/>
        <w:rPr>
          <w:sz w:val="20"/>
          <w:szCs w:val="20"/>
          <w:lang w:val="en-US"/>
        </w:rPr>
      </w:pPr>
      <w:r w:rsidRPr="003D67D7">
        <w:rPr>
          <w:sz w:val="20"/>
          <w:szCs w:val="20"/>
          <w:lang w:val="en-US"/>
        </w:rPr>
        <w:t xml:space="preserve">requires </w:t>
      </w:r>
      <w:r w:rsidR="00002465" w:rsidRPr="003D67D7">
        <w:rPr>
          <w:sz w:val="20"/>
          <w:szCs w:val="20"/>
          <w:lang w:val="en-US"/>
        </w:rPr>
        <w:t>hospitalization</w:t>
      </w:r>
      <w:r w:rsidRPr="003D67D7">
        <w:rPr>
          <w:sz w:val="20"/>
          <w:szCs w:val="20"/>
          <w:lang w:val="en-US"/>
        </w:rPr>
        <w:t xml:space="preserve"> or prolongation of existing inpatients’ </w:t>
      </w:r>
      <w:proofErr w:type="gramStart"/>
      <w:r w:rsidR="00002465" w:rsidRPr="003D67D7">
        <w:rPr>
          <w:sz w:val="20"/>
          <w:szCs w:val="20"/>
          <w:lang w:val="en-US"/>
        </w:rPr>
        <w:t>hospitalization</w:t>
      </w:r>
      <w:r w:rsidRPr="003D67D7">
        <w:rPr>
          <w:sz w:val="20"/>
          <w:szCs w:val="20"/>
          <w:lang w:val="en-US"/>
        </w:rPr>
        <w:t>;</w:t>
      </w:r>
      <w:proofErr w:type="gramEnd"/>
    </w:p>
    <w:p w14:paraId="61C5F699" w14:textId="77777777" w:rsidR="00A10549" w:rsidRPr="003D67D7" w:rsidRDefault="00913819" w:rsidP="001F367D">
      <w:pPr>
        <w:numPr>
          <w:ilvl w:val="0"/>
          <w:numId w:val="12"/>
        </w:numPr>
        <w:tabs>
          <w:tab w:val="clear" w:pos="697"/>
          <w:tab w:val="num" w:pos="1276"/>
        </w:tabs>
        <w:spacing w:line="360" w:lineRule="auto"/>
        <w:ind w:left="1276"/>
        <w:rPr>
          <w:sz w:val="20"/>
          <w:szCs w:val="20"/>
          <w:lang w:val="en-US"/>
        </w:rPr>
      </w:pPr>
      <w:r w:rsidRPr="003D67D7">
        <w:rPr>
          <w:sz w:val="20"/>
          <w:szCs w:val="20"/>
          <w:lang w:val="en-US"/>
        </w:rPr>
        <w:t xml:space="preserve">results in persistent or significant disability or </w:t>
      </w:r>
      <w:proofErr w:type="gramStart"/>
      <w:r w:rsidRPr="003D67D7">
        <w:rPr>
          <w:sz w:val="20"/>
          <w:szCs w:val="20"/>
          <w:lang w:val="en-US"/>
        </w:rPr>
        <w:t>incapacity;</w:t>
      </w:r>
      <w:proofErr w:type="gramEnd"/>
    </w:p>
    <w:p w14:paraId="02924292" w14:textId="77777777" w:rsidR="00913819" w:rsidRPr="003D67D7" w:rsidRDefault="00913819" w:rsidP="001F367D">
      <w:pPr>
        <w:numPr>
          <w:ilvl w:val="0"/>
          <w:numId w:val="12"/>
        </w:numPr>
        <w:tabs>
          <w:tab w:val="clear" w:pos="697"/>
          <w:tab w:val="num" w:pos="1276"/>
        </w:tabs>
        <w:spacing w:line="360" w:lineRule="auto"/>
        <w:ind w:left="1276"/>
        <w:rPr>
          <w:sz w:val="20"/>
          <w:szCs w:val="20"/>
          <w:lang w:val="en-US"/>
        </w:rPr>
      </w:pPr>
      <w:r w:rsidRPr="003D67D7">
        <w:rPr>
          <w:sz w:val="20"/>
          <w:szCs w:val="20"/>
          <w:lang w:val="en-US"/>
        </w:rPr>
        <w:t xml:space="preserve">is a congenital anomaly or </w:t>
      </w:r>
      <w:proofErr w:type="gramStart"/>
      <w:r w:rsidRPr="003D67D7">
        <w:rPr>
          <w:sz w:val="20"/>
          <w:szCs w:val="20"/>
          <w:lang w:val="en-US"/>
        </w:rPr>
        <w:t>birth defect;</w:t>
      </w:r>
      <w:proofErr w:type="gramEnd"/>
    </w:p>
    <w:p w14:paraId="40109F99" w14:textId="764772B5" w:rsidR="00E03633" w:rsidRPr="003D67D7" w:rsidRDefault="00E03633" w:rsidP="001F367D">
      <w:pPr>
        <w:numPr>
          <w:ilvl w:val="0"/>
          <w:numId w:val="12"/>
        </w:numPr>
        <w:tabs>
          <w:tab w:val="clear" w:pos="697"/>
          <w:tab w:val="num" w:pos="1276"/>
        </w:tabs>
        <w:spacing w:line="360" w:lineRule="auto"/>
        <w:ind w:left="1276"/>
        <w:rPr>
          <w:sz w:val="20"/>
          <w:szCs w:val="20"/>
          <w:lang w:val="en-US"/>
        </w:rPr>
      </w:pPr>
      <w:r w:rsidRPr="003D67D7">
        <w:rPr>
          <w:sz w:val="20"/>
          <w:szCs w:val="20"/>
          <w:lang w:val="en-US"/>
        </w:rPr>
        <w:t xml:space="preserve">Any other important medical event that may not result in death, be life threatening, or require hospitalization, may be considered a serious adverse experience when, based upon appropriate medical </w:t>
      </w:r>
      <w:r w:rsidR="00002465" w:rsidRPr="003D67D7">
        <w:rPr>
          <w:sz w:val="20"/>
          <w:szCs w:val="20"/>
          <w:lang w:val="en-US"/>
        </w:rPr>
        <w:t>judgment</w:t>
      </w:r>
      <w:r w:rsidRPr="003D67D7">
        <w:rPr>
          <w:sz w:val="20"/>
          <w:szCs w:val="20"/>
          <w:lang w:val="en-US"/>
        </w:rPr>
        <w:t>, the event may jeopardize the subject or may require an intervention to prevent one of the outcomes listed above.</w:t>
      </w:r>
    </w:p>
    <w:p w14:paraId="58C79224" w14:textId="77777777" w:rsidR="009830CD" w:rsidRPr="003D67D7" w:rsidRDefault="009830CD" w:rsidP="003C4D95">
      <w:pPr>
        <w:spacing w:line="360" w:lineRule="auto"/>
        <w:ind w:left="697"/>
        <w:rPr>
          <w:sz w:val="20"/>
          <w:szCs w:val="20"/>
          <w:lang w:val="en-US"/>
        </w:rPr>
      </w:pPr>
    </w:p>
    <w:p w14:paraId="7B3E4C96" w14:textId="2155436F" w:rsidR="005D279B" w:rsidRPr="003D67D7" w:rsidRDefault="001106BF" w:rsidP="001106BF">
      <w:pPr>
        <w:spacing w:line="360" w:lineRule="auto"/>
        <w:ind w:left="851"/>
        <w:rPr>
          <w:i/>
          <w:sz w:val="20"/>
          <w:szCs w:val="20"/>
          <w:lang w:val="en-US"/>
        </w:rPr>
      </w:pPr>
      <w:r w:rsidRPr="003D67D7">
        <w:rPr>
          <w:sz w:val="20"/>
          <w:szCs w:val="20"/>
          <w:lang w:val="en-US"/>
        </w:rPr>
        <w:t xml:space="preserve">When a serious adverse event is suspected, </w:t>
      </w:r>
      <w:r w:rsidR="00BA0162" w:rsidRPr="003D67D7">
        <w:rPr>
          <w:sz w:val="20"/>
          <w:szCs w:val="20"/>
          <w:lang w:val="en-US"/>
        </w:rPr>
        <w:t xml:space="preserve">the local principal investigator will contact the coordinating investigator by telephone within 24 hours. </w:t>
      </w:r>
      <w:r w:rsidRPr="003D67D7">
        <w:rPr>
          <w:sz w:val="20"/>
          <w:szCs w:val="20"/>
          <w:lang w:val="en-US"/>
        </w:rPr>
        <w:t xml:space="preserve">The coordinating investigator will </w:t>
      </w:r>
      <w:r w:rsidR="00BA0162" w:rsidRPr="003D67D7">
        <w:rPr>
          <w:sz w:val="20"/>
          <w:szCs w:val="20"/>
          <w:lang w:val="en-US"/>
        </w:rPr>
        <w:t xml:space="preserve">then </w:t>
      </w:r>
      <w:r w:rsidRPr="003D67D7">
        <w:rPr>
          <w:sz w:val="20"/>
          <w:szCs w:val="20"/>
          <w:lang w:val="en-US"/>
        </w:rPr>
        <w:t xml:space="preserve">record the SAE on the CRF, providing as much detailed information possible and relevant to the event. </w:t>
      </w:r>
    </w:p>
    <w:p w14:paraId="200D0AB5" w14:textId="77777777" w:rsidR="005D279B" w:rsidRPr="003D67D7" w:rsidRDefault="005D279B" w:rsidP="001F367D">
      <w:pPr>
        <w:spacing w:line="360" w:lineRule="auto"/>
        <w:ind w:left="851"/>
        <w:rPr>
          <w:sz w:val="20"/>
          <w:szCs w:val="20"/>
          <w:lang w:val="en-US"/>
        </w:rPr>
      </w:pPr>
    </w:p>
    <w:p w14:paraId="2F60911B" w14:textId="389E2A54" w:rsidR="00C60172" w:rsidRPr="003D67D7" w:rsidRDefault="005D279B" w:rsidP="001F367D">
      <w:pPr>
        <w:spacing w:line="360" w:lineRule="auto"/>
        <w:ind w:left="851"/>
        <w:rPr>
          <w:sz w:val="20"/>
          <w:szCs w:val="20"/>
          <w:lang w:val="en-US"/>
        </w:rPr>
      </w:pPr>
      <w:r w:rsidRPr="003D67D7">
        <w:rPr>
          <w:sz w:val="20"/>
          <w:szCs w:val="20"/>
          <w:lang w:val="en-US"/>
        </w:rPr>
        <w:t xml:space="preserve">The </w:t>
      </w:r>
      <w:r w:rsidR="001106BF" w:rsidRPr="003D67D7">
        <w:rPr>
          <w:sz w:val="20"/>
          <w:szCs w:val="20"/>
          <w:lang w:val="en-US"/>
        </w:rPr>
        <w:t>project leader or coordinating researcher</w:t>
      </w:r>
      <w:r w:rsidRPr="003D67D7">
        <w:rPr>
          <w:sz w:val="20"/>
          <w:szCs w:val="20"/>
          <w:lang w:val="en-US"/>
        </w:rPr>
        <w:t xml:space="preserve"> will report the</w:t>
      </w:r>
      <w:r w:rsidR="00913819" w:rsidRPr="003D67D7">
        <w:rPr>
          <w:sz w:val="20"/>
          <w:szCs w:val="20"/>
          <w:lang w:val="en-US"/>
        </w:rPr>
        <w:t xml:space="preserve"> SAEs </w:t>
      </w:r>
      <w:r w:rsidR="00FE5C13" w:rsidRPr="003D67D7">
        <w:rPr>
          <w:sz w:val="20"/>
          <w:szCs w:val="20"/>
          <w:lang w:val="en-US"/>
        </w:rPr>
        <w:t xml:space="preserve">through the web portal </w:t>
      </w:r>
      <w:proofErr w:type="spellStart"/>
      <w:r w:rsidR="00FE5C13" w:rsidRPr="003D67D7">
        <w:rPr>
          <w:i/>
          <w:sz w:val="20"/>
          <w:szCs w:val="20"/>
          <w:lang w:val="en-US"/>
        </w:rPr>
        <w:t>ToetsingOnline</w:t>
      </w:r>
      <w:proofErr w:type="spellEnd"/>
      <w:r w:rsidR="00FE5C13" w:rsidRPr="003D67D7">
        <w:rPr>
          <w:sz w:val="20"/>
          <w:szCs w:val="20"/>
          <w:lang w:val="en-US"/>
        </w:rPr>
        <w:t xml:space="preserve"> </w:t>
      </w:r>
      <w:r w:rsidR="00913819" w:rsidRPr="003D67D7">
        <w:rPr>
          <w:sz w:val="20"/>
          <w:szCs w:val="20"/>
          <w:lang w:val="en-US"/>
        </w:rPr>
        <w:t xml:space="preserve">to the accredited </w:t>
      </w:r>
      <w:r w:rsidR="002D6CBD" w:rsidRPr="003D67D7">
        <w:rPr>
          <w:sz w:val="20"/>
          <w:szCs w:val="20"/>
          <w:lang w:val="en-US"/>
        </w:rPr>
        <w:t>METC</w:t>
      </w:r>
      <w:r w:rsidR="00913819" w:rsidRPr="003D67D7">
        <w:rPr>
          <w:sz w:val="20"/>
          <w:szCs w:val="20"/>
          <w:lang w:val="en-US"/>
        </w:rPr>
        <w:t xml:space="preserve"> that approved the protocol</w:t>
      </w:r>
      <w:r w:rsidR="00502176" w:rsidRPr="003D67D7">
        <w:rPr>
          <w:sz w:val="20"/>
          <w:szCs w:val="20"/>
          <w:lang w:val="en-US"/>
        </w:rPr>
        <w:t>, within 15 days after the sponsor has first knowledge of the serious adverse</w:t>
      </w:r>
      <w:r w:rsidR="00C41ADC" w:rsidRPr="003D67D7">
        <w:rPr>
          <w:sz w:val="20"/>
          <w:szCs w:val="20"/>
          <w:lang w:val="en-US"/>
        </w:rPr>
        <w:t xml:space="preserve"> </w:t>
      </w:r>
      <w:r w:rsidR="00B92FAA" w:rsidRPr="003D67D7">
        <w:rPr>
          <w:sz w:val="20"/>
          <w:szCs w:val="20"/>
          <w:lang w:val="en-US"/>
        </w:rPr>
        <w:t>events</w:t>
      </w:r>
      <w:r w:rsidR="00502176" w:rsidRPr="003D67D7">
        <w:rPr>
          <w:sz w:val="20"/>
          <w:szCs w:val="20"/>
          <w:lang w:val="en-US"/>
        </w:rPr>
        <w:t>.</w:t>
      </w:r>
    </w:p>
    <w:p w14:paraId="26AB7A00" w14:textId="77777777" w:rsidR="005D279B" w:rsidRPr="003D67D7" w:rsidRDefault="005D279B" w:rsidP="001F367D">
      <w:pPr>
        <w:spacing w:line="360" w:lineRule="auto"/>
        <w:ind w:left="851"/>
        <w:rPr>
          <w:sz w:val="20"/>
          <w:szCs w:val="20"/>
          <w:lang w:val="en-US"/>
        </w:rPr>
      </w:pPr>
    </w:p>
    <w:p w14:paraId="1B740687" w14:textId="77777777" w:rsidR="00AE51F5" w:rsidRPr="003D67D7" w:rsidRDefault="00723CAF" w:rsidP="001F367D">
      <w:pPr>
        <w:spacing w:line="360" w:lineRule="auto"/>
        <w:ind w:left="851"/>
        <w:rPr>
          <w:sz w:val="20"/>
          <w:szCs w:val="20"/>
          <w:lang w:val="en-US"/>
        </w:rPr>
      </w:pPr>
      <w:r w:rsidRPr="003D67D7">
        <w:rPr>
          <w:sz w:val="20"/>
          <w:szCs w:val="20"/>
          <w:lang w:val="en-US"/>
        </w:rPr>
        <w:t xml:space="preserve">SAEs that result in death or are life threatening should be reported expedited. The expedited reporting will occur not later than 7 days after the responsible investigator has first </w:t>
      </w:r>
      <w:r w:rsidRPr="003D67D7">
        <w:rPr>
          <w:sz w:val="20"/>
          <w:szCs w:val="20"/>
          <w:lang w:val="en-US"/>
        </w:rPr>
        <w:lastRenderedPageBreak/>
        <w:t xml:space="preserve">knowledge of the adverse </w:t>
      </w:r>
      <w:r w:rsidR="00275B40" w:rsidRPr="003D67D7">
        <w:rPr>
          <w:sz w:val="20"/>
          <w:szCs w:val="20"/>
          <w:lang w:val="en-US"/>
        </w:rPr>
        <w:t>event</w:t>
      </w:r>
      <w:r w:rsidRPr="003D67D7">
        <w:rPr>
          <w:sz w:val="20"/>
          <w:szCs w:val="20"/>
          <w:lang w:val="en-US"/>
        </w:rPr>
        <w:t xml:space="preserve">. This is for a preliminary report with another 8 days for completion of the report. </w:t>
      </w:r>
    </w:p>
    <w:p w14:paraId="26CAB355" w14:textId="77777777" w:rsidR="001106BF" w:rsidRPr="003D67D7" w:rsidRDefault="001106BF" w:rsidP="001F367D">
      <w:pPr>
        <w:spacing w:line="360" w:lineRule="auto"/>
        <w:ind w:left="851"/>
        <w:rPr>
          <w:sz w:val="20"/>
          <w:szCs w:val="20"/>
          <w:lang w:val="en-US"/>
        </w:rPr>
      </w:pPr>
    </w:p>
    <w:p w14:paraId="494E7D0D" w14:textId="13DD2525" w:rsidR="001106BF" w:rsidRPr="003D67D7" w:rsidRDefault="001106BF" w:rsidP="001F367D">
      <w:pPr>
        <w:spacing w:line="360" w:lineRule="auto"/>
        <w:ind w:left="851"/>
        <w:rPr>
          <w:sz w:val="20"/>
          <w:szCs w:val="20"/>
          <w:lang w:val="en-US"/>
        </w:rPr>
      </w:pPr>
      <w:r w:rsidRPr="003D67D7">
        <w:rPr>
          <w:sz w:val="20"/>
          <w:szCs w:val="20"/>
          <w:lang w:val="en-US"/>
        </w:rPr>
        <w:t>The following SAE’s do not require immediate reporting but will be reported once yearly in line-listings to the accredited METC that approved the protocol:</w:t>
      </w:r>
    </w:p>
    <w:p w14:paraId="7C4FD549" w14:textId="5D8C71C9" w:rsidR="001106BF" w:rsidRPr="003D67D7" w:rsidRDefault="001106BF" w:rsidP="001106BF">
      <w:pPr>
        <w:numPr>
          <w:ilvl w:val="0"/>
          <w:numId w:val="12"/>
        </w:numPr>
        <w:tabs>
          <w:tab w:val="clear" w:pos="697"/>
          <w:tab w:val="num" w:pos="1276"/>
        </w:tabs>
        <w:spacing w:line="360" w:lineRule="auto"/>
        <w:ind w:left="1276"/>
        <w:rPr>
          <w:sz w:val="20"/>
          <w:szCs w:val="20"/>
          <w:lang w:val="en-US"/>
        </w:rPr>
      </w:pPr>
      <w:r w:rsidRPr="003D67D7">
        <w:rPr>
          <w:sz w:val="20"/>
          <w:szCs w:val="20"/>
          <w:lang w:val="en-US"/>
        </w:rPr>
        <w:t>Elective hospitalization for pre-existing conditions that have not been exacerbated by the trial treatment.</w:t>
      </w:r>
    </w:p>
    <w:p w14:paraId="544B085B" w14:textId="6C776F75" w:rsidR="001106BF" w:rsidRPr="003D67D7" w:rsidRDefault="001106BF" w:rsidP="001106BF">
      <w:pPr>
        <w:numPr>
          <w:ilvl w:val="0"/>
          <w:numId w:val="12"/>
        </w:numPr>
        <w:tabs>
          <w:tab w:val="clear" w:pos="697"/>
          <w:tab w:val="num" w:pos="1276"/>
        </w:tabs>
        <w:spacing w:line="360" w:lineRule="auto"/>
        <w:ind w:left="1276"/>
        <w:rPr>
          <w:sz w:val="20"/>
          <w:szCs w:val="20"/>
          <w:lang w:val="en-US"/>
        </w:rPr>
      </w:pPr>
      <w:proofErr w:type="gramStart"/>
      <w:r w:rsidRPr="003D67D7">
        <w:rPr>
          <w:sz w:val="20"/>
          <w:szCs w:val="20"/>
          <w:lang w:val="en-US"/>
        </w:rPr>
        <w:t>A hospitalization,</w:t>
      </w:r>
      <w:proofErr w:type="gramEnd"/>
      <w:r w:rsidRPr="003D67D7">
        <w:rPr>
          <w:sz w:val="20"/>
          <w:szCs w:val="20"/>
          <w:lang w:val="en-US"/>
        </w:rPr>
        <w:t xml:space="preserve"> planned before the subject’s study participation.</w:t>
      </w:r>
    </w:p>
    <w:p w14:paraId="1979B091" w14:textId="23B2D151" w:rsidR="001106BF" w:rsidRPr="003D67D7" w:rsidRDefault="001106BF" w:rsidP="001106BF">
      <w:pPr>
        <w:numPr>
          <w:ilvl w:val="0"/>
          <w:numId w:val="12"/>
        </w:numPr>
        <w:tabs>
          <w:tab w:val="clear" w:pos="697"/>
          <w:tab w:val="num" w:pos="1276"/>
        </w:tabs>
        <w:spacing w:line="360" w:lineRule="auto"/>
        <w:ind w:left="1276"/>
        <w:rPr>
          <w:sz w:val="20"/>
          <w:szCs w:val="20"/>
          <w:lang w:val="en-US"/>
        </w:rPr>
      </w:pPr>
      <w:r w:rsidRPr="003D67D7">
        <w:rPr>
          <w:sz w:val="20"/>
          <w:szCs w:val="20"/>
          <w:lang w:val="en-US"/>
        </w:rPr>
        <w:t>Social and/or convenience admission to a hospital.</w:t>
      </w:r>
    </w:p>
    <w:p w14:paraId="4D4059C7" w14:textId="47072E8E" w:rsidR="00913819" w:rsidRPr="003D67D7" w:rsidRDefault="001106BF" w:rsidP="003C4D95">
      <w:pPr>
        <w:numPr>
          <w:ilvl w:val="0"/>
          <w:numId w:val="12"/>
        </w:numPr>
        <w:tabs>
          <w:tab w:val="clear" w:pos="697"/>
          <w:tab w:val="num" w:pos="1276"/>
        </w:tabs>
        <w:spacing w:line="360" w:lineRule="auto"/>
        <w:ind w:left="1276"/>
        <w:rPr>
          <w:sz w:val="20"/>
          <w:szCs w:val="20"/>
          <w:lang w:val="en-US"/>
        </w:rPr>
      </w:pPr>
      <w:r w:rsidRPr="003D67D7">
        <w:rPr>
          <w:sz w:val="20"/>
          <w:szCs w:val="20"/>
          <w:lang w:val="en-US"/>
        </w:rPr>
        <w:t>Disease recurrence during follow-up requiring hospitalization.</w:t>
      </w:r>
    </w:p>
    <w:p w14:paraId="7991CC68" w14:textId="77777777" w:rsidR="004A762D" w:rsidRPr="003D67D7" w:rsidRDefault="004A762D" w:rsidP="004A762D">
      <w:pPr>
        <w:spacing w:line="360" w:lineRule="auto"/>
        <w:ind w:left="1276"/>
        <w:rPr>
          <w:sz w:val="20"/>
          <w:szCs w:val="20"/>
          <w:lang w:val="en-US"/>
        </w:rPr>
      </w:pPr>
    </w:p>
    <w:p w14:paraId="38C0FBF6" w14:textId="77777777" w:rsidR="00913819" w:rsidRPr="003D67D7" w:rsidRDefault="00913819" w:rsidP="00634D7B">
      <w:pPr>
        <w:pStyle w:val="Heading2"/>
        <w:spacing w:line="360" w:lineRule="auto"/>
        <w:rPr>
          <w:sz w:val="20"/>
          <w:szCs w:val="20"/>
          <w:lang w:val="en-US"/>
        </w:rPr>
      </w:pPr>
      <w:bookmarkStart w:id="38" w:name="_Toc62629722"/>
      <w:r w:rsidRPr="003D67D7">
        <w:rPr>
          <w:sz w:val="20"/>
          <w:szCs w:val="20"/>
          <w:lang w:val="en-US"/>
        </w:rPr>
        <w:t>Follow-up of adverse events</w:t>
      </w:r>
      <w:bookmarkEnd w:id="38"/>
    </w:p>
    <w:p w14:paraId="5E8EEFF2" w14:textId="77777777" w:rsidR="00913819" w:rsidRPr="003D67D7" w:rsidRDefault="00913819" w:rsidP="00A10549">
      <w:pPr>
        <w:spacing w:line="360" w:lineRule="auto"/>
        <w:ind w:left="340"/>
        <w:rPr>
          <w:sz w:val="20"/>
          <w:szCs w:val="20"/>
          <w:lang w:val="en-US"/>
        </w:rPr>
      </w:pPr>
      <w:r w:rsidRPr="003D67D7">
        <w:rPr>
          <w:sz w:val="20"/>
          <w:szCs w:val="20"/>
          <w:lang w:val="en-US"/>
        </w:rPr>
        <w:t xml:space="preserve">All </w:t>
      </w:r>
      <w:r w:rsidR="007C6D91" w:rsidRPr="003D67D7">
        <w:rPr>
          <w:sz w:val="20"/>
          <w:szCs w:val="20"/>
          <w:lang w:val="en-US"/>
        </w:rPr>
        <w:t>AEs</w:t>
      </w:r>
      <w:r w:rsidRPr="003D67D7">
        <w:rPr>
          <w:sz w:val="20"/>
          <w:szCs w:val="20"/>
          <w:lang w:val="en-US"/>
        </w:rPr>
        <w:t xml:space="preserve"> will be followed until they have abated, or until a stable situation has been reached. Depending on the event, follow up may require additional tests or medical procedures as indicated, and/or referral to the general physician or a medical specialist.</w:t>
      </w:r>
    </w:p>
    <w:p w14:paraId="2C98001D" w14:textId="77777777" w:rsidR="00D3470F" w:rsidRPr="003D67D7" w:rsidRDefault="00175749" w:rsidP="00175749">
      <w:pPr>
        <w:spacing w:line="360" w:lineRule="auto"/>
        <w:ind w:left="340"/>
        <w:rPr>
          <w:sz w:val="20"/>
          <w:szCs w:val="20"/>
          <w:lang w:val="en-US"/>
        </w:rPr>
      </w:pPr>
      <w:r w:rsidRPr="003D67D7">
        <w:rPr>
          <w:sz w:val="20"/>
          <w:szCs w:val="20"/>
          <w:lang w:val="en-US"/>
        </w:rPr>
        <w:t>SAEs need to be reported till end of study within the Netherlands, as defined in the protocol</w:t>
      </w:r>
      <w:r w:rsidR="00D3470F" w:rsidRPr="003D67D7">
        <w:rPr>
          <w:sz w:val="20"/>
          <w:szCs w:val="20"/>
          <w:lang w:val="en-US"/>
        </w:rPr>
        <w:t xml:space="preserve"> </w:t>
      </w:r>
    </w:p>
    <w:p w14:paraId="5E493346" w14:textId="77777777" w:rsidR="00913819" w:rsidRPr="003D67D7" w:rsidRDefault="00913819" w:rsidP="00634D7B">
      <w:pPr>
        <w:spacing w:line="360" w:lineRule="auto"/>
        <w:rPr>
          <w:sz w:val="20"/>
          <w:szCs w:val="20"/>
          <w:lang w:val="en-US"/>
        </w:rPr>
      </w:pPr>
    </w:p>
    <w:p w14:paraId="4EAFEE27" w14:textId="0084C63C" w:rsidR="00456B32" w:rsidRPr="003D67D7" w:rsidRDefault="00913819" w:rsidP="00634D7B">
      <w:pPr>
        <w:pStyle w:val="Heading1"/>
        <w:spacing w:line="360" w:lineRule="auto"/>
        <w:rPr>
          <w:sz w:val="20"/>
          <w:szCs w:val="20"/>
          <w:lang w:val="en-US"/>
        </w:rPr>
      </w:pPr>
      <w:r w:rsidRPr="003D67D7">
        <w:rPr>
          <w:i/>
          <w:sz w:val="20"/>
          <w:szCs w:val="20"/>
          <w:lang w:val="en-US"/>
        </w:rPr>
        <w:br w:type="page"/>
      </w:r>
      <w:r w:rsidR="008809AA" w:rsidRPr="003D67D7">
        <w:rPr>
          <w:sz w:val="20"/>
          <w:szCs w:val="20"/>
          <w:lang w:val="en-US"/>
        </w:rPr>
        <w:lastRenderedPageBreak/>
        <w:t xml:space="preserve"> </w:t>
      </w:r>
      <w:bookmarkStart w:id="39" w:name="_Toc62629723"/>
      <w:r w:rsidR="00456B32" w:rsidRPr="003D67D7">
        <w:rPr>
          <w:sz w:val="20"/>
          <w:szCs w:val="20"/>
          <w:lang w:val="en-US"/>
        </w:rPr>
        <w:t>ETHICAL CONSIDERATIONS</w:t>
      </w:r>
      <w:bookmarkEnd w:id="39"/>
    </w:p>
    <w:p w14:paraId="4E502EE6" w14:textId="77777777" w:rsidR="00456B32" w:rsidRPr="003D67D7" w:rsidRDefault="00456B32" w:rsidP="00634D7B">
      <w:pPr>
        <w:pStyle w:val="Heading2"/>
        <w:spacing w:line="360" w:lineRule="auto"/>
        <w:rPr>
          <w:sz w:val="20"/>
          <w:szCs w:val="20"/>
          <w:lang w:val="en-US"/>
        </w:rPr>
      </w:pPr>
      <w:bookmarkStart w:id="40" w:name="_Toc62629724"/>
      <w:r w:rsidRPr="003D67D7">
        <w:rPr>
          <w:sz w:val="20"/>
          <w:szCs w:val="20"/>
          <w:lang w:val="en-US"/>
        </w:rPr>
        <w:t>Regulation statement</w:t>
      </w:r>
      <w:bookmarkEnd w:id="40"/>
    </w:p>
    <w:p w14:paraId="75241A7F" w14:textId="0537B615" w:rsidR="00456B32" w:rsidRPr="003D67D7" w:rsidRDefault="00CC7C98" w:rsidP="00A10549">
      <w:pPr>
        <w:spacing w:line="360" w:lineRule="auto"/>
        <w:ind w:left="340"/>
        <w:rPr>
          <w:sz w:val="20"/>
          <w:szCs w:val="20"/>
          <w:lang w:val="en-US"/>
        </w:rPr>
      </w:pPr>
      <w:r w:rsidRPr="003D67D7">
        <w:rPr>
          <w:sz w:val="20"/>
          <w:szCs w:val="20"/>
          <w:lang w:val="en-US"/>
        </w:rPr>
        <w:t xml:space="preserve">This trial will be </w:t>
      </w:r>
      <w:r w:rsidR="00456B32" w:rsidRPr="003D67D7">
        <w:rPr>
          <w:iCs/>
          <w:sz w:val="20"/>
          <w:szCs w:val="20"/>
          <w:lang w:val="en-US"/>
        </w:rPr>
        <w:t>conducted according to the principles of the Declaration of Helsinki (</w:t>
      </w:r>
      <w:r w:rsidRPr="003D67D7">
        <w:rPr>
          <w:iCs/>
          <w:sz w:val="20"/>
          <w:szCs w:val="20"/>
          <w:lang w:val="en-US"/>
        </w:rPr>
        <w:t>Fortaleza</w:t>
      </w:r>
      <w:r w:rsidR="00456B32" w:rsidRPr="003D67D7">
        <w:rPr>
          <w:iCs/>
          <w:sz w:val="20"/>
          <w:szCs w:val="20"/>
          <w:lang w:val="en-US"/>
        </w:rPr>
        <w:t xml:space="preserve">, </w:t>
      </w:r>
      <w:r w:rsidRPr="003D67D7">
        <w:rPr>
          <w:iCs/>
          <w:sz w:val="20"/>
          <w:szCs w:val="20"/>
          <w:lang w:val="en-US"/>
        </w:rPr>
        <w:t xml:space="preserve">October 2013) </w:t>
      </w:r>
      <w:r w:rsidR="00456B32" w:rsidRPr="003D67D7">
        <w:rPr>
          <w:iCs/>
          <w:sz w:val="20"/>
          <w:szCs w:val="20"/>
          <w:lang w:val="en-US"/>
        </w:rPr>
        <w:t>and in accordance with the Medical Research Involv</w:t>
      </w:r>
      <w:r w:rsidRPr="003D67D7">
        <w:rPr>
          <w:iCs/>
          <w:sz w:val="20"/>
          <w:szCs w:val="20"/>
          <w:lang w:val="en-US"/>
        </w:rPr>
        <w:t xml:space="preserve">ing Human Subjects Act (WMO). Study design and procedures will be carried out in accordance with the ICH Good Clinical </w:t>
      </w:r>
      <w:proofErr w:type="spellStart"/>
      <w:r w:rsidRPr="003D67D7">
        <w:rPr>
          <w:iCs/>
          <w:sz w:val="20"/>
          <w:szCs w:val="20"/>
          <w:lang w:val="en-US"/>
        </w:rPr>
        <w:t>Practise</w:t>
      </w:r>
      <w:proofErr w:type="spellEnd"/>
      <w:r w:rsidRPr="003D67D7">
        <w:rPr>
          <w:iCs/>
          <w:sz w:val="20"/>
          <w:szCs w:val="20"/>
          <w:lang w:val="en-US"/>
        </w:rPr>
        <w:t xml:space="preserve"> (GCP) guidelines.</w:t>
      </w:r>
    </w:p>
    <w:p w14:paraId="05197E64" w14:textId="77777777" w:rsidR="00456B32" w:rsidRPr="003D67D7" w:rsidRDefault="00456B32" w:rsidP="00634D7B">
      <w:pPr>
        <w:spacing w:line="360" w:lineRule="auto"/>
        <w:rPr>
          <w:sz w:val="20"/>
          <w:szCs w:val="20"/>
          <w:lang w:val="en-US"/>
        </w:rPr>
      </w:pPr>
    </w:p>
    <w:p w14:paraId="3E12665E" w14:textId="77777777" w:rsidR="00456B32" w:rsidRPr="003D67D7" w:rsidRDefault="00456B32" w:rsidP="00634D7B">
      <w:pPr>
        <w:pStyle w:val="Heading2"/>
        <w:spacing w:line="360" w:lineRule="auto"/>
        <w:rPr>
          <w:sz w:val="20"/>
          <w:szCs w:val="20"/>
          <w:lang w:val="en-US"/>
        </w:rPr>
      </w:pPr>
      <w:bookmarkStart w:id="41" w:name="_Toc62629725"/>
      <w:r w:rsidRPr="003D67D7">
        <w:rPr>
          <w:sz w:val="20"/>
          <w:szCs w:val="20"/>
          <w:lang w:val="en-US"/>
        </w:rPr>
        <w:t>Recruitment and consent</w:t>
      </w:r>
      <w:bookmarkEnd w:id="41"/>
    </w:p>
    <w:p w14:paraId="4550F78E" w14:textId="02A0FB6C" w:rsidR="00CC7C98" w:rsidRPr="003D67D7" w:rsidRDefault="00CC7C98" w:rsidP="00A10549">
      <w:pPr>
        <w:spacing w:line="360" w:lineRule="auto"/>
        <w:ind w:left="340"/>
        <w:rPr>
          <w:sz w:val="20"/>
          <w:szCs w:val="20"/>
          <w:lang w:val="en-US"/>
        </w:rPr>
      </w:pPr>
      <w:r w:rsidRPr="003D67D7">
        <w:rPr>
          <w:sz w:val="20"/>
          <w:szCs w:val="20"/>
          <w:lang w:val="en-US"/>
        </w:rPr>
        <w:t>The information offered to the patient will contain:</w:t>
      </w:r>
    </w:p>
    <w:p w14:paraId="6AED5D30" w14:textId="77777777" w:rsidR="00CC7C98" w:rsidRPr="003D67D7" w:rsidRDefault="00CC7C98" w:rsidP="00CC7C98">
      <w:pPr>
        <w:numPr>
          <w:ilvl w:val="0"/>
          <w:numId w:val="12"/>
        </w:numPr>
        <w:tabs>
          <w:tab w:val="clear" w:pos="284"/>
          <w:tab w:val="clear" w:pos="697"/>
          <w:tab w:val="left" w:pos="851"/>
        </w:tabs>
        <w:spacing w:line="360" w:lineRule="auto"/>
        <w:ind w:left="851"/>
        <w:rPr>
          <w:sz w:val="20"/>
          <w:szCs w:val="20"/>
          <w:lang w:val="en-US"/>
        </w:rPr>
      </w:pPr>
      <w:r w:rsidRPr="003D67D7">
        <w:rPr>
          <w:sz w:val="20"/>
          <w:szCs w:val="20"/>
          <w:lang w:val="en-US"/>
        </w:rPr>
        <w:t>A statement that the trial involves medical research.</w:t>
      </w:r>
    </w:p>
    <w:p w14:paraId="632C8990" w14:textId="521F20DD" w:rsidR="00CC7C98" w:rsidRPr="003D67D7" w:rsidRDefault="00CC7C98" w:rsidP="00CC7C98">
      <w:pPr>
        <w:numPr>
          <w:ilvl w:val="0"/>
          <w:numId w:val="12"/>
        </w:numPr>
        <w:tabs>
          <w:tab w:val="clear" w:pos="284"/>
          <w:tab w:val="clear" w:pos="697"/>
          <w:tab w:val="left" w:pos="851"/>
        </w:tabs>
        <w:spacing w:line="360" w:lineRule="auto"/>
        <w:ind w:left="851"/>
        <w:rPr>
          <w:sz w:val="20"/>
          <w:szCs w:val="20"/>
          <w:lang w:val="en-US"/>
        </w:rPr>
      </w:pPr>
      <w:r w:rsidRPr="003D67D7">
        <w:rPr>
          <w:sz w:val="20"/>
          <w:szCs w:val="20"/>
          <w:lang w:val="en-US"/>
        </w:rPr>
        <w:t>A full and fair explanation of the procedures to be followed.</w:t>
      </w:r>
    </w:p>
    <w:p w14:paraId="0B583613" w14:textId="2106E7EC" w:rsidR="00CC7C98" w:rsidRPr="003D67D7" w:rsidRDefault="00CC7C98" w:rsidP="00CC7C98">
      <w:pPr>
        <w:numPr>
          <w:ilvl w:val="0"/>
          <w:numId w:val="12"/>
        </w:numPr>
        <w:tabs>
          <w:tab w:val="clear" w:pos="284"/>
          <w:tab w:val="clear" w:pos="697"/>
          <w:tab w:val="left" w:pos="851"/>
        </w:tabs>
        <w:spacing w:line="360" w:lineRule="auto"/>
        <w:ind w:left="851"/>
        <w:rPr>
          <w:sz w:val="20"/>
          <w:szCs w:val="20"/>
          <w:lang w:val="en-US"/>
        </w:rPr>
      </w:pPr>
      <w:proofErr w:type="gramStart"/>
      <w:r w:rsidRPr="003D67D7">
        <w:rPr>
          <w:sz w:val="20"/>
          <w:szCs w:val="20"/>
          <w:lang w:val="en-US"/>
        </w:rPr>
        <w:t>A full explanation of the nature,</w:t>
      </w:r>
      <w:proofErr w:type="gramEnd"/>
      <w:r w:rsidRPr="003D67D7">
        <w:rPr>
          <w:sz w:val="20"/>
          <w:szCs w:val="20"/>
          <w:lang w:val="en-US"/>
        </w:rPr>
        <w:t xml:space="preserve"> expected duration and purpose of the study.</w:t>
      </w:r>
    </w:p>
    <w:p w14:paraId="0F3C8D56" w14:textId="00A81708" w:rsidR="00CC7C98" w:rsidRPr="003D67D7" w:rsidRDefault="00CC7C98" w:rsidP="00CC7C98">
      <w:pPr>
        <w:numPr>
          <w:ilvl w:val="0"/>
          <w:numId w:val="12"/>
        </w:numPr>
        <w:tabs>
          <w:tab w:val="clear" w:pos="284"/>
          <w:tab w:val="clear" w:pos="697"/>
          <w:tab w:val="left" w:pos="851"/>
        </w:tabs>
        <w:spacing w:line="360" w:lineRule="auto"/>
        <w:ind w:left="851"/>
        <w:rPr>
          <w:sz w:val="20"/>
          <w:szCs w:val="20"/>
          <w:lang w:val="en-US"/>
        </w:rPr>
      </w:pPr>
      <w:r w:rsidRPr="003D67D7">
        <w:rPr>
          <w:sz w:val="20"/>
          <w:szCs w:val="20"/>
          <w:lang w:val="en-US"/>
        </w:rPr>
        <w:t xml:space="preserve">A description of any </w:t>
      </w:r>
      <w:proofErr w:type="gramStart"/>
      <w:r w:rsidRPr="003D67D7">
        <w:rPr>
          <w:sz w:val="20"/>
          <w:szCs w:val="20"/>
          <w:lang w:val="en-US"/>
        </w:rPr>
        <w:t>reasonable</w:t>
      </w:r>
      <w:proofErr w:type="gramEnd"/>
      <w:r w:rsidRPr="003D67D7">
        <w:rPr>
          <w:sz w:val="20"/>
          <w:szCs w:val="20"/>
          <w:lang w:val="en-US"/>
        </w:rPr>
        <w:t xml:space="preserve"> foreseeable risks or discomfort to the patient.</w:t>
      </w:r>
    </w:p>
    <w:p w14:paraId="20FC0DBF" w14:textId="4466A81A" w:rsidR="00CC7C98" w:rsidRPr="003D67D7" w:rsidRDefault="00CC7C98" w:rsidP="00CC7C98">
      <w:pPr>
        <w:numPr>
          <w:ilvl w:val="0"/>
          <w:numId w:val="12"/>
        </w:numPr>
        <w:tabs>
          <w:tab w:val="clear" w:pos="284"/>
          <w:tab w:val="clear" w:pos="697"/>
          <w:tab w:val="left" w:pos="851"/>
        </w:tabs>
        <w:spacing w:line="360" w:lineRule="auto"/>
        <w:ind w:left="851"/>
        <w:rPr>
          <w:sz w:val="20"/>
          <w:szCs w:val="20"/>
          <w:lang w:val="en-US"/>
        </w:rPr>
      </w:pPr>
      <w:r w:rsidRPr="003D67D7">
        <w:rPr>
          <w:sz w:val="20"/>
          <w:szCs w:val="20"/>
          <w:lang w:val="en-US"/>
        </w:rPr>
        <w:t>A description of any benefits which may reasonably be expected.</w:t>
      </w:r>
    </w:p>
    <w:p w14:paraId="4B883BB0" w14:textId="45C10F51" w:rsidR="00CC7C98" w:rsidRPr="003D67D7" w:rsidRDefault="00CC7C98" w:rsidP="00CC7C98">
      <w:pPr>
        <w:numPr>
          <w:ilvl w:val="0"/>
          <w:numId w:val="12"/>
        </w:numPr>
        <w:tabs>
          <w:tab w:val="clear" w:pos="284"/>
          <w:tab w:val="clear" w:pos="697"/>
          <w:tab w:val="left" w:pos="851"/>
        </w:tabs>
        <w:spacing w:line="360" w:lineRule="auto"/>
        <w:ind w:left="851"/>
        <w:rPr>
          <w:sz w:val="20"/>
          <w:szCs w:val="20"/>
          <w:lang w:val="en-US"/>
        </w:rPr>
      </w:pPr>
      <w:r w:rsidRPr="003D67D7">
        <w:rPr>
          <w:sz w:val="20"/>
          <w:szCs w:val="20"/>
          <w:lang w:val="en-US"/>
        </w:rPr>
        <w:t>A statement that all patient data will be handled with care and confidentiality.</w:t>
      </w:r>
    </w:p>
    <w:p w14:paraId="314BD898" w14:textId="584C16A1" w:rsidR="00CC7C98" w:rsidRPr="003D67D7" w:rsidRDefault="00CC7C98" w:rsidP="00CC7C98">
      <w:pPr>
        <w:numPr>
          <w:ilvl w:val="0"/>
          <w:numId w:val="12"/>
        </w:numPr>
        <w:tabs>
          <w:tab w:val="clear" w:pos="284"/>
          <w:tab w:val="clear" w:pos="697"/>
          <w:tab w:val="left" w:pos="851"/>
        </w:tabs>
        <w:spacing w:line="360" w:lineRule="auto"/>
        <w:ind w:left="851"/>
        <w:rPr>
          <w:sz w:val="20"/>
          <w:szCs w:val="20"/>
          <w:lang w:val="en-US"/>
        </w:rPr>
      </w:pPr>
      <w:r w:rsidRPr="003D67D7">
        <w:rPr>
          <w:sz w:val="20"/>
          <w:szCs w:val="20"/>
          <w:lang w:val="en-US"/>
        </w:rPr>
        <w:t xml:space="preserve">A statement that participation is voluntary, that refusal to participate will involve no penalty or loss of benefits to which the patient is otherwise entitled, and that the patient may discontinue </w:t>
      </w:r>
      <w:r w:rsidR="00603D22" w:rsidRPr="003D67D7">
        <w:rPr>
          <w:sz w:val="20"/>
          <w:szCs w:val="20"/>
          <w:lang w:val="en-US"/>
        </w:rPr>
        <w:t>participation at any time without penalty or loss of benefits, in which case the patient will receive treatment with the same degree of care.</w:t>
      </w:r>
    </w:p>
    <w:p w14:paraId="62EE0C26" w14:textId="3AD7F621" w:rsidR="00456B32" w:rsidRPr="003D67D7" w:rsidRDefault="00603D22" w:rsidP="00603D22">
      <w:pPr>
        <w:numPr>
          <w:ilvl w:val="0"/>
          <w:numId w:val="12"/>
        </w:numPr>
        <w:tabs>
          <w:tab w:val="clear" w:pos="284"/>
          <w:tab w:val="clear" w:pos="697"/>
          <w:tab w:val="left" w:pos="851"/>
        </w:tabs>
        <w:spacing w:line="360" w:lineRule="auto"/>
        <w:ind w:left="851"/>
        <w:rPr>
          <w:sz w:val="20"/>
          <w:szCs w:val="20"/>
          <w:lang w:val="en-US"/>
        </w:rPr>
      </w:pPr>
      <w:r w:rsidRPr="003D67D7">
        <w:rPr>
          <w:sz w:val="20"/>
          <w:szCs w:val="20"/>
          <w:lang w:val="en-US"/>
        </w:rPr>
        <w:t>Patients are given time to decide whether or not to participate in the study.</w:t>
      </w:r>
    </w:p>
    <w:p w14:paraId="56E9CC20" w14:textId="77777777" w:rsidR="00456B32" w:rsidRPr="003D67D7" w:rsidRDefault="00456B32" w:rsidP="00634D7B">
      <w:pPr>
        <w:spacing w:line="360" w:lineRule="auto"/>
        <w:rPr>
          <w:sz w:val="20"/>
          <w:szCs w:val="20"/>
          <w:lang w:val="en-US"/>
        </w:rPr>
      </w:pPr>
    </w:p>
    <w:p w14:paraId="6248DC79" w14:textId="77777777" w:rsidR="00456B32" w:rsidRPr="003D67D7" w:rsidRDefault="00456B32" w:rsidP="00634D7B">
      <w:pPr>
        <w:pStyle w:val="Heading2"/>
        <w:spacing w:line="360" w:lineRule="auto"/>
        <w:rPr>
          <w:sz w:val="20"/>
          <w:szCs w:val="20"/>
          <w:lang w:val="en-US"/>
        </w:rPr>
      </w:pPr>
      <w:bookmarkStart w:id="42" w:name="_Toc62629726"/>
      <w:r w:rsidRPr="003D67D7">
        <w:rPr>
          <w:sz w:val="20"/>
          <w:szCs w:val="20"/>
          <w:lang w:val="en-US"/>
        </w:rPr>
        <w:t xml:space="preserve">Compensation for </w:t>
      </w:r>
      <w:r w:rsidR="00FC5AB2" w:rsidRPr="003D67D7">
        <w:rPr>
          <w:sz w:val="20"/>
          <w:szCs w:val="20"/>
          <w:lang w:val="en-US"/>
        </w:rPr>
        <w:t>i</w:t>
      </w:r>
      <w:r w:rsidRPr="003D67D7">
        <w:rPr>
          <w:sz w:val="20"/>
          <w:szCs w:val="20"/>
          <w:lang w:val="en-US"/>
        </w:rPr>
        <w:t>njury</w:t>
      </w:r>
      <w:bookmarkEnd w:id="42"/>
    </w:p>
    <w:p w14:paraId="760B7C4A" w14:textId="51194AC8" w:rsidR="00A10549" w:rsidRPr="003D67D7" w:rsidRDefault="009B2DE5" w:rsidP="00683861">
      <w:pPr>
        <w:spacing w:line="360" w:lineRule="auto"/>
        <w:ind w:left="340"/>
        <w:rPr>
          <w:sz w:val="20"/>
          <w:szCs w:val="20"/>
          <w:lang w:val="en-US"/>
        </w:rPr>
      </w:pPr>
      <w:r>
        <w:rPr>
          <w:sz w:val="20"/>
          <w:szCs w:val="20"/>
          <w:lang w:val="en-US"/>
        </w:rPr>
        <w:t xml:space="preserve">Due to the design of the study, and </w:t>
      </w:r>
      <w:r w:rsidR="002156E0">
        <w:rPr>
          <w:sz w:val="20"/>
          <w:szCs w:val="20"/>
          <w:lang w:val="en-US"/>
        </w:rPr>
        <w:t>negle</w:t>
      </w:r>
      <w:r>
        <w:rPr>
          <w:sz w:val="20"/>
          <w:szCs w:val="20"/>
          <w:lang w:val="en-US"/>
        </w:rPr>
        <w:t xml:space="preserve">ctable risks associated with study participation, an exemption on the need for insurance is requested from the medical ethics committee. </w:t>
      </w:r>
    </w:p>
    <w:p w14:paraId="6467EC52" w14:textId="77777777" w:rsidR="00456B32" w:rsidRPr="003D67D7" w:rsidRDefault="00456B32" w:rsidP="00634D7B">
      <w:pPr>
        <w:pStyle w:val="Heading1"/>
        <w:spacing w:line="360" w:lineRule="auto"/>
        <w:rPr>
          <w:sz w:val="20"/>
          <w:szCs w:val="20"/>
          <w:lang w:val="en-US"/>
        </w:rPr>
      </w:pPr>
      <w:r w:rsidRPr="003D67D7">
        <w:rPr>
          <w:i/>
          <w:sz w:val="20"/>
          <w:szCs w:val="20"/>
          <w:lang w:val="en-US"/>
        </w:rPr>
        <w:br w:type="page"/>
      </w:r>
      <w:bookmarkStart w:id="43" w:name="_Toc62629727"/>
      <w:r w:rsidRPr="003D67D7">
        <w:rPr>
          <w:sz w:val="20"/>
          <w:szCs w:val="20"/>
          <w:lang w:val="en-US"/>
        </w:rPr>
        <w:lastRenderedPageBreak/>
        <w:t>ADMINISTRATIVE ASPECTS</w:t>
      </w:r>
      <w:r w:rsidR="00F65401" w:rsidRPr="003D67D7">
        <w:rPr>
          <w:sz w:val="20"/>
          <w:szCs w:val="20"/>
          <w:lang w:val="en-US"/>
        </w:rPr>
        <w:t>, MONITORING</w:t>
      </w:r>
      <w:r w:rsidRPr="003D67D7">
        <w:rPr>
          <w:sz w:val="20"/>
          <w:szCs w:val="20"/>
          <w:lang w:val="en-US"/>
        </w:rPr>
        <w:t xml:space="preserve"> AND PUBLICATION</w:t>
      </w:r>
      <w:bookmarkEnd w:id="43"/>
    </w:p>
    <w:p w14:paraId="01E1F330" w14:textId="77777777" w:rsidR="00456B32" w:rsidRPr="003D67D7" w:rsidRDefault="004D7159" w:rsidP="00634D7B">
      <w:pPr>
        <w:pStyle w:val="Heading2"/>
        <w:spacing w:line="360" w:lineRule="auto"/>
        <w:rPr>
          <w:sz w:val="20"/>
          <w:szCs w:val="20"/>
          <w:lang w:val="en-US"/>
        </w:rPr>
      </w:pPr>
      <w:bookmarkStart w:id="44" w:name="_Toc62629728"/>
      <w:r w:rsidRPr="003D67D7">
        <w:rPr>
          <w:sz w:val="20"/>
          <w:szCs w:val="20"/>
          <w:lang w:val="en-US"/>
        </w:rPr>
        <w:t xml:space="preserve">Handling and </w:t>
      </w:r>
      <w:commentRangeStart w:id="45"/>
      <w:r w:rsidRPr="003D67D7">
        <w:rPr>
          <w:sz w:val="20"/>
          <w:szCs w:val="20"/>
          <w:lang w:val="en-US"/>
        </w:rPr>
        <w:t>storage</w:t>
      </w:r>
      <w:commentRangeEnd w:id="45"/>
      <w:r w:rsidR="00904F97">
        <w:rPr>
          <w:rStyle w:val="CommentReference"/>
          <w:rFonts w:ascii="Haarlemmer MT Medium OsF" w:hAnsi="Haarlemmer MT Medium OsF" w:cs="Times New Roman"/>
          <w:b w:val="0"/>
          <w:bCs w:val="0"/>
          <w:iCs w:val="0"/>
        </w:rPr>
        <w:commentReference w:id="45"/>
      </w:r>
      <w:r w:rsidRPr="003D67D7">
        <w:rPr>
          <w:sz w:val="20"/>
          <w:szCs w:val="20"/>
          <w:lang w:val="en-US"/>
        </w:rPr>
        <w:t xml:space="preserve"> of data and documents</w:t>
      </w:r>
      <w:bookmarkEnd w:id="44"/>
    </w:p>
    <w:p w14:paraId="353A550C" w14:textId="3CCF9CEB" w:rsidR="00502BA8" w:rsidRDefault="00502BA8" w:rsidP="004F3721">
      <w:pPr>
        <w:spacing w:line="360" w:lineRule="auto"/>
        <w:ind w:left="340"/>
        <w:rPr>
          <w:sz w:val="20"/>
          <w:szCs w:val="20"/>
          <w:lang w:val="en-US"/>
        </w:rPr>
      </w:pPr>
      <w:r>
        <w:rPr>
          <w:sz w:val="20"/>
          <w:szCs w:val="20"/>
          <w:lang w:val="en-US"/>
        </w:rPr>
        <w:t xml:space="preserve">At the end of any day with subject inclusions, the local researcher is tasked with exporting the ultrasound image files to an </w:t>
      </w:r>
      <w:commentRangeStart w:id="46"/>
      <w:r>
        <w:rPr>
          <w:sz w:val="20"/>
          <w:szCs w:val="20"/>
          <w:lang w:val="en-US"/>
        </w:rPr>
        <w:t>USB</w:t>
      </w:r>
      <w:commentRangeEnd w:id="46"/>
      <w:r w:rsidR="00904F97">
        <w:rPr>
          <w:rStyle w:val="CommentReference"/>
          <w:rFonts w:ascii="Haarlemmer MT Medium OsF" w:hAnsi="Haarlemmer MT Medium OsF"/>
        </w:rPr>
        <w:commentReference w:id="46"/>
      </w:r>
      <w:r>
        <w:rPr>
          <w:sz w:val="20"/>
          <w:szCs w:val="20"/>
          <w:lang w:val="en-US"/>
        </w:rPr>
        <w:t xml:space="preserve"> stick. Upon export, these files can be considered anonymized due to the lack of identifying features in the ultrasound image and lack of identifiable metadata.</w:t>
      </w:r>
    </w:p>
    <w:p w14:paraId="01D89CAC" w14:textId="7B137C3D" w:rsidR="00502BA8" w:rsidRDefault="00502BA8" w:rsidP="004F3721">
      <w:pPr>
        <w:spacing w:line="360" w:lineRule="auto"/>
        <w:ind w:left="340"/>
        <w:rPr>
          <w:sz w:val="20"/>
          <w:szCs w:val="20"/>
          <w:lang w:val="en-US"/>
        </w:rPr>
      </w:pPr>
    </w:p>
    <w:p w14:paraId="35921FCE" w14:textId="681DBA40" w:rsidR="00A963FE" w:rsidRDefault="00A963FE" w:rsidP="004F3721">
      <w:pPr>
        <w:spacing w:line="360" w:lineRule="auto"/>
        <w:ind w:left="340"/>
        <w:rPr>
          <w:sz w:val="20"/>
          <w:szCs w:val="20"/>
          <w:lang w:val="en-US"/>
        </w:rPr>
      </w:pPr>
      <w:r>
        <w:rPr>
          <w:sz w:val="20"/>
          <w:szCs w:val="20"/>
          <w:lang w:val="en-US"/>
        </w:rPr>
        <w:t>After exporting the images from the ultrasound machine, data is added to a secure network folder on the hospital network.</w:t>
      </w:r>
    </w:p>
    <w:p w14:paraId="642A7DC8" w14:textId="77777777" w:rsidR="00B96704" w:rsidRPr="003D67D7" w:rsidRDefault="00B96704" w:rsidP="00B96704">
      <w:pPr>
        <w:spacing w:line="360" w:lineRule="auto"/>
        <w:ind w:left="340"/>
        <w:rPr>
          <w:sz w:val="20"/>
          <w:szCs w:val="20"/>
          <w:lang w:val="en-US"/>
        </w:rPr>
      </w:pPr>
    </w:p>
    <w:p w14:paraId="4BE5C588" w14:textId="77777777" w:rsidR="00456B32" w:rsidRPr="003D67D7" w:rsidRDefault="00456B32" w:rsidP="00634D7B">
      <w:pPr>
        <w:pStyle w:val="Heading2"/>
        <w:spacing w:line="360" w:lineRule="auto"/>
        <w:rPr>
          <w:sz w:val="20"/>
          <w:szCs w:val="20"/>
          <w:lang w:val="en-US"/>
        </w:rPr>
      </w:pPr>
      <w:bookmarkStart w:id="47" w:name="_Toc62629729"/>
      <w:r w:rsidRPr="003D67D7">
        <w:rPr>
          <w:sz w:val="20"/>
          <w:szCs w:val="20"/>
          <w:lang w:val="en-US"/>
        </w:rPr>
        <w:t>Amendments</w:t>
      </w:r>
      <w:bookmarkEnd w:id="47"/>
      <w:r w:rsidR="00F40CD7" w:rsidRPr="003D67D7">
        <w:rPr>
          <w:sz w:val="20"/>
          <w:szCs w:val="20"/>
          <w:lang w:val="en-US"/>
        </w:rPr>
        <w:t xml:space="preserve"> </w:t>
      </w:r>
    </w:p>
    <w:p w14:paraId="2063C219" w14:textId="112EFE14" w:rsidR="00E83FE9" w:rsidRPr="003D67D7" w:rsidRDefault="00456B32" w:rsidP="0067325B">
      <w:pPr>
        <w:spacing w:line="360" w:lineRule="auto"/>
        <w:ind w:left="340"/>
        <w:rPr>
          <w:sz w:val="20"/>
          <w:szCs w:val="20"/>
          <w:lang w:val="en-US"/>
        </w:rPr>
      </w:pPr>
      <w:r w:rsidRPr="003D67D7">
        <w:rPr>
          <w:sz w:val="20"/>
          <w:szCs w:val="20"/>
          <w:lang w:val="en-US"/>
        </w:rPr>
        <w:t xml:space="preserve">Amendments are changes made to the research after a </w:t>
      </w:r>
      <w:r w:rsidR="00FD3828" w:rsidRPr="003D67D7">
        <w:rPr>
          <w:sz w:val="20"/>
          <w:szCs w:val="20"/>
          <w:lang w:val="en-US"/>
        </w:rPr>
        <w:t>favorable</w:t>
      </w:r>
      <w:r w:rsidRPr="003D67D7">
        <w:rPr>
          <w:sz w:val="20"/>
          <w:szCs w:val="20"/>
          <w:lang w:val="en-US"/>
        </w:rPr>
        <w:t xml:space="preserve"> opinion by the accredited </w:t>
      </w:r>
      <w:r w:rsidR="002D6CBD" w:rsidRPr="003D67D7">
        <w:rPr>
          <w:sz w:val="20"/>
          <w:szCs w:val="20"/>
          <w:lang w:val="en-US"/>
        </w:rPr>
        <w:t>METC</w:t>
      </w:r>
      <w:r w:rsidRPr="003D67D7">
        <w:rPr>
          <w:sz w:val="20"/>
          <w:szCs w:val="20"/>
          <w:lang w:val="en-US"/>
        </w:rPr>
        <w:t xml:space="preserve"> has been given.</w:t>
      </w:r>
      <w:r w:rsidR="004D7159" w:rsidRPr="003D67D7">
        <w:rPr>
          <w:sz w:val="20"/>
          <w:szCs w:val="20"/>
          <w:lang w:val="en-US"/>
        </w:rPr>
        <w:t xml:space="preserve"> All </w:t>
      </w:r>
      <w:r w:rsidRPr="003D67D7">
        <w:rPr>
          <w:sz w:val="20"/>
          <w:szCs w:val="20"/>
          <w:lang w:val="en-US"/>
        </w:rPr>
        <w:t xml:space="preserve">amendments will be notified to the </w:t>
      </w:r>
      <w:r w:rsidR="002D6CBD" w:rsidRPr="003D67D7">
        <w:rPr>
          <w:sz w:val="20"/>
          <w:szCs w:val="20"/>
          <w:lang w:val="en-US"/>
        </w:rPr>
        <w:t>METC</w:t>
      </w:r>
      <w:r w:rsidRPr="003D67D7">
        <w:rPr>
          <w:sz w:val="20"/>
          <w:szCs w:val="20"/>
          <w:lang w:val="en-US"/>
        </w:rPr>
        <w:t xml:space="preserve"> that gave a </w:t>
      </w:r>
      <w:r w:rsidR="00FD3828" w:rsidRPr="003D67D7">
        <w:rPr>
          <w:sz w:val="20"/>
          <w:szCs w:val="20"/>
          <w:lang w:val="en-US"/>
        </w:rPr>
        <w:t>favorable</w:t>
      </w:r>
      <w:r w:rsidRPr="003D67D7">
        <w:rPr>
          <w:sz w:val="20"/>
          <w:szCs w:val="20"/>
          <w:lang w:val="en-US"/>
        </w:rPr>
        <w:t xml:space="preserve"> opinion. </w:t>
      </w:r>
    </w:p>
    <w:p w14:paraId="2E19F3FA" w14:textId="77777777" w:rsidR="00456B32" w:rsidRPr="003D67D7" w:rsidRDefault="00456B32" w:rsidP="00634D7B">
      <w:pPr>
        <w:spacing w:line="360" w:lineRule="auto"/>
        <w:rPr>
          <w:sz w:val="20"/>
          <w:szCs w:val="20"/>
          <w:lang w:val="en-US"/>
        </w:rPr>
      </w:pPr>
    </w:p>
    <w:p w14:paraId="34B18ED2" w14:textId="77777777" w:rsidR="00456B32" w:rsidRPr="003D67D7" w:rsidRDefault="00456B32" w:rsidP="00634D7B">
      <w:pPr>
        <w:pStyle w:val="Heading2"/>
        <w:spacing w:line="360" w:lineRule="auto"/>
        <w:rPr>
          <w:sz w:val="20"/>
          <w:szCs w:val="20"/>
          <w:lang w:val="en-US"/>
        </w:rPr>
      </w:pPr>
      <w:bookmarkStart w:id="48" w:name="_Toc62629730"/>
      <w:r w:rsidRPr="003D67D7">
        <w:rPr>
          <w:sz w:val="20"/>
          <w:szCs w:val="20"/>
          <w:lang w:val="en-US"/>
        </w:rPr>
        <w:t>Annual progress report</w:t>
      </w:r>
      <w:bookmarkEnd w:id="48"/>
    </w:p>
    <w:p w14:paraId="1AC0CF54" w14:textId="306107AE" w:rsidR="00456B32" w:rsidRPr="003D67D7" w:rsidRDefault="00456B32" w:rsidP="00E83FE9">
      <w:pPr>
        <w:spacing w:line="360" w:lineRule="auto"/>
        <w:ind w:left="340"/>
        <w:rPr>
          <w:sz w:val="20"/>
          <w:szCs w:val="20"/>
          <w:lang w:val="en-US"/>
        </w:rPr>
      </w:pPr>
      <w:r w:rsidRPr="003D67D7">
        <w:rPr>
          <w:sz w:val="20"/>
          <w:szCs w:val="20"/>
          <w:lang w:val="en-US"/>
        </w:rPr>
        <w:t xml:space="preserve">The sponsor/investigator will </w:t>
      </w:r>
      <w:r w:rsidR="00A963FE" w:rsidRPr="00A963FE">
        <w:rPr>
          <w:sz w:val="20"/>
          <w:szCs w:val="20"/>
          <w:u w:val="single"/>
          <w:lang w:val="en-US"/>
        </w:rPr>
        <w:t>not</w:t>
      </w:r>
      <w:r w:rsidR="00A963FE">
        <w:rPr>
          <w:sz w:val="20"/>
          <w:szCs w:val="20"/>
          <w:lang w:val="en-US"/>
        </w:rPr>
        <w:t xml:space="preserve"> </w:t>
      </w:r>
      <w:r w:rsidRPr="003D67D7">
        <w:rPr>
          <w:sz w:val="20"/>
          <w:szCs w:val="20"/>
          <w:lang w:val="en-US"/>
        </w:rPr>
        <w:t xml:space="preserve">submit a summary of the progress of the trial to the accredited </w:t>
      </w:r>
      <w:r w:rsidR="002D6CBD" w:rsidRPr="003D67D7">
        <w:rPr>
          <w:sz w:val="20"/>
          <w:szCs w:val="20"/>
          <w:lang w:val="en-US"/>
        </w:rPr>
        <w:t>METC</w:t>
      </w:r>
      <w:r w:rsidR="000B0CC5" w:rsidRPr="003D67D7">
        <w:rPr>
          <w:sz w:val="20"/>
          <w:szCs w:val="20"/>
          <w:lang w:val="en-US"/>
        </w:rPr>
        <w:t xml:space="preserve"> </w:t>
      </w:r>
      <w:r w:rsidRPr="003D67D7">
        <w:rPr>
          <w:sz w:val="20"/>
          <w:szCs w:val="20"/>
          <w:lang w:val="en-US"/>
        </w:rPr>
        <w:t>once a year</w:t>
      </w:r>
      <w:r w:rsidR="00A963FE">
        <w:rPr>
          <w:sz w:val="20"/>
          <w:szCs w:val="20"/>
          <w:lang w:val="en-US"/>
        </w:rPr>
        <w:t xml:space="preserve"> due to the nature of this study. </w:t>
      </w:r>
    </w:p>
    <w:p w14:paraId="0D8074F6" w14:textId="77777777" w:rsidR="00456B32" w:rsidRPr="003D67D7" w:rsidRDefault="00456B32" w:rsidP="00634D7B">
      <w:pPr>
        <w:spacing w:line="360" w:lineRule="auto"/>
        <w:rPr>
          <w:sz w:val="20"/>
          <w:szCs w:val="20"/>
          <w:lang w:val="en-US"/>
        </w:rPr>
      </w:pPr>
    </w:p>
    <w:p w14:paraId="033F41FB" w14:textId="77777777" w:rsidR="00456B32" w:rsidRPr="003D67D7" w:rsidRDefault="00456B32" w:rsidP="00634D7B">
      <w:pPr>
        <w:pStyle w:val="Heading2"/>
        <w:spacing w:line="360" w:lineRule="auto"/>
        <w:rPr>
          <w:sz w:val="20"/>
          <w:szCs w:val="20"/>
          <w:lang w:val="en-US"/>
        </w:rPr>
      </w:pPr>
      <w:bookmarkStart w:id="49" w:name="_Toc62629731"/>
      <w:r w:rsidRPr="003D67D7">
        <w:rPr>
          <w:sz w:val="20"/>
          <w:szCs w:val="20"/>
          <w:lang w:val="en-US"/>
        </w:rPr>
        <w:t>End of study report</w:t>
      </w:r>
      <w:bookmarkEnd w:id="49"/>
    </w:p>
    <w:p w14:paraId="2FE6613F" w14:textId="68DDF657" w:rsidR="00A963FE" w:rsidRPr="003D67D7" w:rsidRDefault="00456B32" w:rsidP="00A963FE">
      <w:pPr>
        <w:spacing w:line="360" w:lineRule="auto"/>
        <w:ind w:left="340"/>
        <w:rPr>
          <w:rFonts w:cs="Arial"/>
          <w:sz w:val="20"/>
          <w:szCs w:val="20"/>
          <w:lang w:val="en-US"/>
        </w:rPr>
      </w:pPr>
      <w:r w:rsidRPr="003D67D7">
        <w:rPr>
          <w:sz w:val="20"/>
          <w:szCs w:val="20"/>
          <w:lang w:val="en-US"/>
        </w:rPr>
        <w:t>The investigator will</w:t>
      </w:r>
      <w:r w:rsidR="00A963FE">
        <w:rPr>
          <w:sz w:val="20"/>
          <w:szCs w:val="20"/>
          <w:lang w:val="en-US"/>
        </w:rPr>
        <w:t xml:space="preserve"> </w:t>
      </w:r>
      <w:r w:rsidR="00A963FE" w:rsidRPr="00A963FE">
        <w:rPr>
          <w:sz w:val="20"/>
          <w:szCs w:val="20"/>
          <w:u w:val="single"/>
          <w:lang w:val="en-US"/>
        </w:rPr>
        <w:t>not</w:t>
      </w:r>
      <w:r w:rsidRPr="003D67D7">
        <w:rPr>
          <w:sz w:val="20"/>
          <w:szCs w:val="20"/>
          <w:lang w:val="en-US"/>
        </w:rPr>
        <w:t xml:space="preserve"> notify the</w:t>
      </w:r>
      <w:r w:rsidR="00A6188D" w:rsidRPr="003D67D7">
        <w:rPr>
          <w:sz w:val="20"/>
          <w:szCs w:val="20"/>
          <w:lang w:val="en-US"/>
        </w:rPr>
        <w:t xml:space="preserve"> accredited</w:t>
      </w:r>
      <w:r w:rsidRPr="003D67D7">
        <w:rPr>
          <w:sz w:val="20"/>
          <w:szCs w:val="20"/>
          <w:lang w:val="en-US"/>
        </w:rPr>
        <w:t xml:space="preserve"> </w:t>
      </w:r>
      <w:r w:rsidR="002D6CBD" w:rsidRPr="003D67D7">
        <w:rPr>
          <w:sz w:val="20"/>
          <w:szCs w:val="20"/>
          <w:lang w:val="en-US"/>
        </w:rPr>
        <w:t>METC</w:t>
      </w:r>
      <w:r w:rsidR="00EC682B" w:rsidRPr="003D67D7">
        <w:rPr>
          <w:sz w:val="20"/>
          <w:szCs w:val="20"/>
          <w:lang w:val="en-US"/>
        </w:rPr>
        <w:t xml:space="preserve"> </w:t>
      </w:r>
      <w:r w:rsidRPr="003D67D7">
        <w:rPr>
          <w:sz w:val="20"/>
          <w:szCs w:val="20"/>
          <w:lang w:val="en-US"/>
        </w:rPr>
        <w:t>of the end of the study within a period of 8 weeks</w:t>
      </w:r>
      <w:r w:rsidR="00A963FE">
        <w:rPr>
          <w:sz w:val="20"/>
          <w:szCs w:val="20"/>
          <w:lang w:val="en-US"/>
        </w:rPr>
        <w:t xml:space="preserve"> due to the nature of this study</w:t>
      </w:r>
      <w:r w:rsidRPr="003D67D7">
        <w:rPr>
          <w:sz w:val="20"/>
          <w:szCs w:val="20"/>
          <w:lang w:val="en-US"/>
        </w:rPr>
        <w:t xml:space="preserve">. </w:t>
      </w:r>
    </w:p>
    <w:p w14:paraId="65281A1E" w14:textId="77777777" w:rsidR="00456B32" w:rsidRPr="003D67D7" w:rsidRDefault="00456B32" w:rsidP="0023427D">
      <w:pPr>
        <w:pStyle w:val="Heading2"/>
        <w:rPr>
          <w:sz w:val="20"/>
          <w:szCs w:val="20"/>
          <w:lang w:val="en-US"/>
        </w:rPr>
      </w:pPr>
      <w:bookmarkStart w:id="50" w:name="_Toc62629732"/>
      <w:r w:rsidRPr="003D67D7">
        <w:rPr>
          <w:sz w:val="20"/>
          <w:szCs w:val="20"/>
          <w:lang w:val="en-US"/>
        </w:rPr>
        <w:t>Public</w:t>
      </w:r>
      <w:r w:rsidR="003E6A5D" w:rsidRPr="003D67D7">
        <w:rPr>
          <w:sz w:val="20"/>
          <w:szCs w:val="20"/>
          <w:lang w:val="en-US"/>
        </w:rPr>
        <w:t xml:space="preserve"> disclosure and public</w:t>
      </w:r>
      <w:r w:rsidRPr="003D67D7">
        <w:rPr>
          <w:sz w:val="20"/>
          <w:szCs w:val="20"/>
          <w:lang w:val="en-US"/>
        </w:rPr>
        <w:t>ation policy</w:t>
      </w:r>
      <w:bookmarkEnd w:id="50"/>
    </w:p>
    <w:p w14:paraId="509B1613" w14:textId="09579FE2" w:rsidR="00C6537A" w:rsidRPr="003D67D7" w:rsidRDefault="0067325B" w:rsidP="00EA1298">
      <w:pPr>
        <w:ind w:left="426"/>
        <w:rPr>
          <w:sz w:val="20"/>
          <w:lang w:val="en-US"/>
        </w:rPr>
      </w:pPr>
      <w:r w:rsidRPr="003D67D7">
        <w:rPr>
          <w:sz w:val="20"/>
          <w:lang w:val="en-US"/>
        </w:rPr>
        <w:t>The results of this research will be submitted for publication to peer-reviewed</w:t>
      </w:r>
      <w:r w:rsidR="00FC23E0" w:rsidRPr="003D67D7">
        <w:rPr>
          <w:sz w:val="20"/>
          <w:lang w:val="en-US"/>
        </w:rPr>
        <w:t>, preferably open-access,</w:t>
      </w:r>
      <w:r w:rsidRPr="003D67D7">
        <w:rPr>
          <w:sz w:val="20"/>
          <w:lang w:val="en-US"/>
        </w:rPr>
        <w:t xml:space="preserve"> scientific journals. </w:t>
      </w:r>
    </w:p>
    <w:p w14:paraId="031C426E" w14:textId="6FF7DCB1" w:rsidR="009E49F8" w:rsidRPr="003D67D7" w:rsidRDefault="00DD5555" w:rsidP="001B10DE">
      <w:pPr>
        <w:tabs>
          <w:tab w:val="clear" w:pos="284"/>
          <w:tab w:val="clear" w:pos="1701"/>
        </w:tabs>
        <w:spacing w:line="240" w:lineRule="auto"/>
        <w:rPr>
          <w:sz w:val="20"/>
          <w:szCs w:val="20"/>
          <w:lang w:val="en-US"/>
        </w:rPr>
      </w:pPr>
      <w:r w:rsidRPr="001D5535">
        <w:rPr>
          <w:sz w:val="20"/>
          <w:szCs w:val="20"/>
          <w:lang w:val="en-GB"/>
        </w:rPr>
        <w:t xml:space="preserve"> </w:t>
      </w:r>
    </w:p>
    <w:sectPr w:rsidR="009E49F8" w:rsidRPr="003D67D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Tolboom, Rob" w:date="2021-02-15T11:11:00Z" w:initials="TR">
    <w:p w14:paraId="29891C90" w14:textId="13C3669E" w:rsidR="00027D0D" w:rsidRDefault="00027D0D">
      <w:pPr>
        <w:pStyle w:val="CommentText"/>
      </w:pPr>
      <w:r>
        <w:rPr>
          <w:rStyle w:val="CommentReference"/>
        </w:rPr>
        <w:annotationRef/>
      </w:r>
      <w:r>
        <w:t xml:space="preserve">Zorgverleners </w:t>
      </w:r>
    </w:p>
  </w:comment>
  <w:comment w:id="11" w:author="Tolboom, Rob" w:date="2021-02-15T11:06:00Z" w:initials="TR">
    <w:p w14:paraId="6132B8CB" w14:textId="598D9B7D" w:rsidR="00642544" w:rsidRDefault="00642544">
      <w:pPr>
        <w:pStyle w:val="CommentText"/>
      </w:pPr>
      <w:r>
        <w:rPr>
          <w:rStyle w:val="CommentReference"/>
        </w:rPr>
        <w:annotationRef/>
      </w:r>
      <w:proofErr w:type="spellStart"/>
      <w:r>
        <w:t>IoU</w:t>
      </w:r>
      <w:proofErr w:type="spellEnd"/>
      <w:r>
        <w:t xml:space="preserve"> &lt;0.9 dan exclusie beeld</w:t>
      </w:r>
    </w:p>
  </w:comment>
  <w:comment w:id="14" w:author="Gemert, Jackie van" w:date="2021-02-15T10:19:00Z" w:initials="GJv">
    <w:p w14:paraId="00314D4B" w14:textId="1077A247" w:rsidR="00967359" w:rsidRDefault="00967359">
      <w:pPr>
        <w:pStyle w:val="CommentText"/>
      </w:pPr>
      <w:r>
        <w:rPr>
          <w:rStyle w:val="CommentReference"/>
        </w:rPr>
        <w:annotationRef/>
      </w:r>
      <w:r>
        <w:t xml:space="preserve">hoe kom je hier aan? Omschrijf hoe je gaat </w:t>
      </w:r>
      <w:proofErr w:type="spellStart"/>
      <w:r>
        <w:t>recruiteren</w:t>
      </w:r>
      <w:proofErr w:type="spellEnd"/>
      <w:r>
        <w:t xml:space="preserve"> </w:t>
      </w:r>
      <w:proofErr w:type="spellStart"/>
      <w:r>
        <w:t>informed</w:t>
      </w:r>
      <w:proofErr w:type="spellEnd"/>
      <w:r>
        <w:t xml:space="preserve"> </w:t>
      </w:r>
      <w:proofErr w:type="spellStart"/>
      <w:r>
        <w:t>cosnent</w:t>
      </w:r>
      <w:proofErr w:type="spellEnd"/>
      <w:r>
        <w:t xml:space="preserve"> en includeren.</w:t>
      </w:r>
    </w:p>
  </w:comment>
  <w:comment w:id="16" w:author="Gemert, Jackie van" w:date="2021-02-15T10:20:00Z" w:initials="GJv">
    <w:p w14:paraId="5899414D" w14:textId="77E425F4" w:rsidR="00967359" w:rsidRDefault="00967359">
      <w:pPr>
        <w:pStyle w:val="CommentText"/>
      </w:pPr>
      <w:r>
        <w:rPr>
          <w:rStyle w:val="CommentReference"/>
        </w:rPr>
        <w:annotationRef/>
      </w:r>
      <w:r>
        <w:t>Zijn er verder anatomische criteria?</w:t>
      </w:r>
    </w:p>
  </w:comment>
  <w:comment w:id="19" w:author="Gemert, Jackie van" w:date="2021-02-15T10:21:00Z" w:initials="GJv">
    <w:p w14:paraId="158F1980" w14:textId="197A7A95" w:rsidR="00904F97" w:rsidRDefault="00904F97">
      <w:pPr>
        <w:pStyle w:val="CommentText"/>
      </w:pPr>
      <w:r>
        <w:rPr>
          <w:rStyle w:val="CommentReference"/>
        </w:rPr>
        <w:annotationRef/>
      </w:r>
      <w:r>
        <w:t>Liggend, zittend, staan? Probeer te standaardiseren</w:t>
      </w:r>
    </w:p>
  </w:comment>
  <w:comment w:id="25" w:author="Gemert, Jackie van" w:date="2021-02-15T10:22:00Z" w:initials="GJv">
    <w:p w14:paraId="0ABD73C2" w14:textId="6675FFFC" w:rsidR="00904F97" w:rsidRDefault="00904F97">
      <w:pPr>
        <w:pStyle w:val="CommentText"/>
      </w:pPr>
      <w:r>
        <w:rPr>
          <w:rStyle w:val="CommentReference"/>
        </w:rPr>
        <w:annotationRef/>
      </w:r>
      <w:r>
        <w:t xml:space="preserve">Kan je het identificeren op </w:t>
      </w:r>
      <w:r>
        <w:t>de beeld? L of R?</w:t>
      </w:r>
    </w:p>
  </w:comment>
  <w:comment w:id="26" w:author="Gemert, Jackie van" w:date="2021-02-15T10:25:00Z" w:initials="GJv">
    <w:p w14:paraId="57EA62ED" w14:textId="2835C7B8" w:rsidR="00904F97" w:rsidRDefault="00904F97">
      <w:pPr>
        <w:pStyle w:val="CommentText"/>
      </w:pPr>
      <w:r>
        <w:rPr>
          <w:rStyle w:val="CommentReference"/>
        </w:rPr>
        <w:annotationRef/>
      </w:r>
      <w:r>
        <w:t xml:space="preserve">Maak je gebruik dus van een code lijst, subject </w:t>
      </w:r>
      <w:proofErr w:type="spellStart"/>
      <w:r>
        <w:t>identification</w:t>
      </w:r>
      <w:proofErr w:type="spellEnd"/>
      <w:r>
        <w:t xml:space="preserve"> log </w:t>
      </w:r>
      <w:proofErr w:type="spellStart"/>
      <w:r>
        <w:t>that</w:t>
      </w:r>
      <w:proofErr w:type="spellEnd"/>
      <w:r>
        <w:t xml:space="preserve"> </w:t>
      </w:r>
      <w:proofErr w:type="spellStart"/>
      <w:r>
        <w:t>only</w:t>
      </w:r>
      <w:proofErr w:type="spellEnd"/>
      <w:r>
        <w:t xml:space="preserve"> </w:t>
      </w:r>
      <w:proofErr w:type="spellStart"/>
      <w:r>
        <w:t>the</w:t>
      </w:r>
      <w:proofErr w:type="spellEnd"/>
      <w:r>
        <w:t xml:space="preserve"> </w:t>
      </w:r>
      <w:r>
        <w:t xml:space="preserve">research team has access </w:t>
      </w:r>
      <w:proofErr w:type="spellStart"/>
      <w:r>
        <w:t>to</w:t>
      </w:r>
      <w:proofErr w:type="spellEnd"/>
      <w:r>
        <w:t>.</w:t>
      </w:r>
    </w:p>
  </w:comment>
  <w:comment w:id="31" w:author="Gemert, Jackie van" w:date="2021-02-15T10:27:00Z" w:initials="GJv">
    <w:p w14:paraId="323BB237" w14:textId="430E18B2" w:rsidR="00904F97" w:rsidRDefault="00904F97">
      <w:pPr>
        <w:pStyle w:val="CommentText"/>
      </w:pPr>
      <w:r>
        <w:rPr>
          <w:rStyle w:val="CommentReference"/>
        </w:rPr>
        <w:annotationRef/>
      </w:r>
      <w:r>
        <w:t xml:space="preserve">?? misschien initieel niet, maar wat als je iets interessants ontdekt? </w:t>
      </w:r>
    </w:p>
  </w:comment>
  <w:comment w:id="34" w:author="Gemert, Jackie van" w:date="2021-02-15T10:28:00Z" w:initials="GJv">
    <w:p w14:paraId="0ED64822" w14:textId="1EB19D05" w:rsidR="00904F97" w:rsidRDefault="00904F97">
      <w:pPr>
        <w:pStyle w:val="CommentText"/>
      </w:pPr>
      <w:r>
        <w:rPr>
          <w:rStyle w:val="CommentReference"/>
        </w:rPr>
        <w:annotationRef/>
      </w:r>
      <w:r>
        <w:t xml:space="preserve">Denk je dat dit WMO plichtig is? Als het </w:t>
      </w:r>
      <w:proofErr w:type="spellStart"/>
      <w:r>
        <w:t>nWMO</w:t>
      </w:r>
      <w:proofErr w:type="spellEnd"/>
      <w:r>
        <w:t xml:space="preserve"> plichtig is hoef je dit niet te doen.</w:t>
      </w:r>
    </w:p>
  </w:comment>
  <w:comment w:id="45" w:author="Gemert, Jackie van" w:date="2021-02-15T10:29:00Z" w:initials="GJv">
    <w:p w14:paraId="1EE196F8" w14:textId="37E11E68" w:rsidR="00904F97" w:rsidRDefault="00904F97">
      <w:pPr>
        <w:pStyle w:val="CommentText"/>
      </w:pPr>
      <w:r>
        <w:rPr>
          <w:rStyle w:val="CommentReference"/>
        </w:rPr>
        <w:annotationRef/>
      </w:r>
      <w:r>
        <w:t>Data 15 jaar bewaren, TMF</w:t>
      </w:r>
    </w:p>
  </w:comment>
  <w:comment w:id="46" w:author="Gemert, Jackie van" w:date="2021-02-15T10:24:00Z" w:initials="GJv">
    <w:p w14:paraId="653523C4" w14:textId="1633A870" w:rsidR="00904F97" w:rsidRDefault="00904F97">
      <w:pPr>
        <w:pStyle w:val="CommentText"/>
      </w:pPr>
      <w:r>
        <w:rPr>
          <w:rStyle w:val="CommentReference"/>
        </w:rPr>
        <w:annotationRef/>
      </w:r>
      <w:r>
        <w:t>Kan je uploaden direct in Fat client PC? Direct aangesloten op Radboud en kan je USB overslaan?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891C90" w15:done="0"/>
  <w15:commentEx w15:paraId="6132B8CB" w15:done="0"/>
  <w15:commentEx w15:paraId="00314D4B" w15:done="0"/>
  <w15:commentEx w15:paraId="5899414D" w15:done="0"/>
  <w15:commentEx w15:paraId="158F1980" w15:done="0"/>
  <w15:commentEx w15:paraId="0ABD73C2" w15:done="0"/>
  <w15:commentEx w15:paraId="57EA62ED" w15:done="0"/>
  <w15:commentEx w15:paraId="323BB237" w15:done="0"/>
  <w15:commentEx w15:paraId="0ED64822" w15:done="0"/>
  <w15:commentEx w15:paraId="1EE196F8" w15:done="0"/>
  <w15:commentEx w15:paraId="65352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4D557" w16cex:dateUtc="2021-02-15T10:11:00Z"/>
  <w16cex:commentExtensible w16cex:durableId="23D4D435" w16cex:dateUtc="2021-02-15T1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891C90" w16cid:durableId="23D4D557"/>
  <w16cid:commentId w16cid:paraId="6132B8CB" w16cid:durableId="23D4D435"/>
  <w16cid:commentId w16cid:paraId="00314D4B" w16cid:durableId="23D4C937"/>
  <w16cid:commentId w16cid:paraId="5899414D" w16cid:durableId="23D4C978"/>
  <w16cid:commentId w16cid:paraId="158F1980" w16cid:durableId="23D4C9C6"/>
  <w16cid:commentId w16cid:paraId="0ABD73C2" w16cid:durableId="23D4CA00"/>
  <w16cid:commentId w16cid:paraId="57EA62ED" w16cid:durableId="23D4CAAB"/>
  <w16cid:commentId w16cid:paraId="323BB237" w16cid:durableId="23D4CB09"/>
  <w16cid:commentId w16cid:paraId="0ED64822" w16cid:durableId="23D4CB5A"/>
  <w16cid:commentId w16cid:paraId="1EE196F8" w16cid:durableId="23D4CB88"/>
  <w16cid:commentId w16cid:paraId="653523C4" w16cid:durableId="23D4CA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F41A2" w14:textId="77777777" w:rsidR="00CE5090" w:rsidRDefault="00CE5090">
      <w:r>
        <w:separator/>
      </w:r>
    </w:p>
  </w:endnote>
  <w:endnote w:type="continuationSeparator" w:id="0">
    <w:p w14:paraId="42977310" w14:textId="77777777" w:rsidR="00CE5090" w:rsidRDefault="00CE5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TLHaarlemmerSD">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aarlemmer MT Medium OsF">
    <w:altName w:val="Constanti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93153" w14:textId="77777777" w:rsidR="00502BA8" w:rsidRDefault="00502B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C60BF9" w14:textId="77777777" w:rsidR="00502BA8" w:rsidRDefault="00502B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95273" w14:textId="5BE570F1" w:rsidR="00502BA8" w:rsidRPr="005E59EC" w:rsidRDefault="00502BA8">
    <w:pPr>
      <w:pStyle w:val="Footer"/>
      <w:rPr>
        <w:color w:val="404040" w:themeColor="text1" w:themeTint="BF"/>
        <w:sz w:val="16"/>
        <w:szCs w:val="16"/>
      </w:rPr>
    </w:pPr>
    <w:r>
      <w:rPr>
        <w:color w:val="404040" w:themeColor="text1" w:themeTint="BF"/>
        <w:sz w:val="16"/>
        <w:szCs w:val="16"/>
      </w:rPr>
      <w:t>v1.0 (26-01</w:t>
    </w:r>
    <w:r w:rsidRPr="005E59EC">
      <w:rPr>
        <w:color w:val="404040" w:themeColor="text1" w:themeTint="BF"/>
        <w:sz w:val="16"/>
        <w:szCs w:val="16"/>
      </w:rPr>
      <w:t>-20</w:t>
    </w:r>
    <w:r>
      <w:rPr>
        <w:color w:val="404040" w:themeColor="text1" w:themeTint="BF"/>
        <w:sz w:val="16"/>
        <w:szCs w:val="16"/>
      </w:rPr>
      <w:t>2</w:t>
    </w:r>
    <w:r w:rsidRPr="005E59EC">
      <w:rPr>
        <w:color w:val="404040" w:themeColor="text1" w:themeTint="BF"/>
        <w:sz w:val="16"/>
        <w:szCs w:val="16"/>
      </w:rPr>
      <w:t>1)</w:t>
    </w:r>
    <w:r w:rsidRPr="005E59EC">
      <w:rPr>
        <w:color w:val="404040" w:themeColor="text1" w:themeTint="BF"/>
        <w:sz w:val="16"/>
        <w:szCs w:val="16"/>
      </w:rPr>
      <w:tab/>
    </w:r>
    <w:r w:rsidRPr="005E59EC">
      <w:rPr>
        <w:color w:val="404040" w:themeColor="text1" w:themeTint="BF"/>
        <w:sz w:val="16"/>
        <w:szCs w:val="16"/>
      </w:rPr>
      <w:tab/>
      <w:t xml:space="preserve">Page </w:t>
    </w:r>
    <w:r w:rsidRPr="005E59EC">
      <w:rPr>
        <w:color w:val="404040" w:themeColor="text1" w:themeTint="BF"/>
        <w:sz w:val="16"/>
        <w:szCs w:val="16"/>
      </w:rPr>
      <w:fldChar w:fldCharType="begin"/>
    </w:r>
    <w:r w:rsidRPr="005E59EC">
      <w:rPr>
        <w:color w:val="404040" w:themeColor="text1" w:themeTint="BF"/>
        <w:sz w:val="16"/>
        <w:szCs w:val="16"/>
      </w:rPr>
      <w:instrText xml:space="preserve"> PAGE </w:instrText>
    </w:r>
    <w:r w:rsidRPr="005E59EC">
      <w:rPr>
        <w:color w:val="404040" w:themeColor="text1" w:themeTint="BF"/>
        <w:sz w:val="16"/>
        <w:szCs w:val="16"/>
      </w:rPr>
      <w:fldChar w:fldCharType="separate"/>
    </w:r>
    <w:r w:rsidR="00617002">
      <w:rPr>
        <w:noProof/>
        <w:color w:val="404040" w:themeColor="text1" w:themeTint="BF"/>
        <w:sz w:val="16"/>
        <w:szCs w:val="16"/>
      </w:rPr>
      <w:t>3</w:t>
    </w:r>
    <w:r w:rsidRPr="005E59EC">
      <w:rPr>
        <w:color w:val="404040" w:themeColor="text1" w:themeTint="BF"/>
        <w:sz w:val="16"/>
        <w:szCs w:val="16"/>
      </w:rPr>
      <w:fldChar w:fldCharType="end"/>
    </w:r>
    <w:r w:rsidRPr="005E59EC">
      <w:rPr>
        <w:color w:val="404040" w:themeColor="text1" w:themeTint="BF"/>
        <w:sz w:val="16"/>
        <w:szCs w:val="16"/>
      </w:rPr>
      <w:t xml:space="preserve"> of </w:t>
    </w:r>
    <w:r w:rsidRPr="005E59EC">
      <w:rPr>
        <w:color w:val="404040" w:themeColor="text1" w:themeTint="BF"/>
        <w:sz w:val="16"/>
        <w:szCs w:val="16"/>
      </w:rPr>
      <w:fldChar w:fldCharType="begin"/>
    </w:r>
    <w:r w:rsidRPr="005E59EC">
      <w:rPr>
        <w:color w:val="404040" w:themeColor="text1" w:themeTint="BF"/>
        <w:sz w:val="16"/>
        <w:szCs w:val="16"/>
      </w:rPr>
      <w:instrText xml:space="preserve"> NUMPAGES </w:instrText>
    </w:r>
    <w:r w:rsidRPr="005E59EC">
      <w:rPr>
        <w:color w:val="404040" w:themeColor="text1" w:themeTint="BF"/>
        <w:sz w:val="16"/>
        <w:szCs w:val="16"/>
      </w:rPr>
      <w:fldChar w:fldCharType="separate"/>
    </w:r>
    <w:r w:rsidR="00617002">
      <w:rPr>
        <w:noProof/>
        <w:color w:val="404040" w:themeColor="text1" w:themeTint="BF"/>
        <w:sz w:val="16"/>
        <w:szCs w:val="16"/>
      </w:rPr>
      <w:t>19</w:t>
    </w:r>
    <w:r w:rsidRPr="005E59EC">
      <w:rPr>
        <w:color w:val="404040" w:themeColor="text1" w:themeTint="B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23A68" w14:textId="77777777" w:rsidR="00502BA8" w:rsidRDefault="00502B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B76C0B" w14:textId="77777777" w:rsidR="00502BA8" w:rsidRDefault="00502BA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9534" w14:textId="12626185" w:rsidR="00502BA8" w:rsidRPr="002156E0" w:rsidRDefault="00502BA8" w:rsidP="002156E0">
    <w:pPr>
      <w:pStyle w:val="Footer"/>
      <w:rPr>
        <w:color w:val="404040" w:themeColor="text1" w:themeTint="BF"/>
        <w:sz w:val="16"/>
        <w:szCs w:val="16"/>
      </w:rPr>
    </w:pPr>
    <w:r>
      <w:rPr>
        <w:color w:val="404040" w:themeColor="text1" w:themeTint="BF"/>
        <w:sz w:val="16"/>
        <w:szCs w:val="16"/>
      </w:rPr>
      <w:t>v1.0 (26-01</w:t>
    </w:r>
    <w:r w:rsidRPr="005E59EC">
      <w:rPr>
        <w:color w:val="404040" w:themeColor="text1" w:themeTint="BF"/>
        <w:sz w:val="16"/>
        <w:szCs w:val="16"/>
      </w:rPr>
      <w:t>-20</w:t>
    </w:r>
    <w:r>
      <w:rPr>
        <w:color w:val="404040" w:themeColor="text1" w:themeTint="BF"/>
        <w:sz w:val="16"/>
        <w:szCs w:val="16"/>
      </w:rPr>
      <w:t>2</w:t>
    </w:r>
    <w:r w:rsidRPr="005E59EC">
      <w:rPr>
        <w:color w:val="404040" w:themeColor="text1" w:themeTint="BF"/>
        <w:sz w:val="16"/>
        <w:szCs w:val="16"/>
      </w:rPr>
      <w:t>1)</w:t>
    </w:r>
    <w:r w:rsidRPr="005E59EC">
      <w:rPr>
        <w:color w:val="404040" w:themeColor="text1" w:themeTint="BF"/>
        <w:sz w:val="16"/>
        <w:szCs w:val="16"/>
      </w:rPr>
      <w:tab/>
    </w:r>
    <w:r w:rsidRPr="005E59EC">
      <w:rPr>
        <w:color w:val="404040" w:themeColor="text1" w:themeTint="BF"/>
        <w:sz w:val="16"/>
        <w:szCs w:val="16"/>
      </w:rPr>
      <w:tab/>
      <w:t xml:space="preserve">Page </w:t>
    </w:r>
    <w:r w:rsidRPr="005E59EC">
      <w:rPr>
        <w:color w:val="404040" w:themeColor="text1" w:themeTint="BF"/>
        <w:sz w:val="16"/>
        <w:szCs w:val="16"/>
      </w:rPr>
      <w:fldChar w:fldCharType="begin"/>
    </w:r>
    <w:r w:rsidRPr="005E59EC">
      <w:rPr>
        <w:color w:val="404040" w:themeColor="text1" w:themeTint="BF"/>
        <w:sz w:val="16"/>
        <w:szCs w:val="16"/>
      </w:rPr>
      <w:instrText xml:space="preserve"> PAGE </w:instrText>
    </w:r>
    <w:r w:rsidRPr="005E59EC">
      <w:rPr>
        <w:color w:val="404040" w:themeColor="text1" w:themeTint="BF"/>
        <w:sz w:val="16"/>
        <w:szCs w:val="16"/>
      </w:rPr>
      <w:fldChar w:fldCharType="separate"/>
    </w:r>
    <w:r w:rsidR="00617002">
      <w:rPr>
        <w:noProof/>
        <w:color w:val="404040" w:themeColor="text1" w:themeTint="BF"/>
        <w:sz w:val="16"/>
        <w:szCs w:val="16"/>
      </w:rPr>
      <w:t>19</w:t>
    </w:r>
    <w:r w:rsidRPr="005E59EC">
      <w:rPr>
        <w:color w:val="404040" w:themeColor="text1" w:themeTint="BF"/>
        <w:sz w:val="16"/>
        <w:szCs w:val="16"/>
      </w:rPr>
      <w:fldChar w:fldCharType="end"/>
    </w:r>
    <w:r w:rsidRPr="005E59EC">
      <w:rPr>
        <w:color w:val="404040" w:themeColor="text1" w:themeTint="BF"/>
        <w:sz w:val="16"/>
        <w:szCs w:val="16"/>
      </w:rPr>
      <w:t xml:space="preserve"> of </w:t>
    </w:r>
    <w:r w:rsidRPr="005E59EC">
      <w:rPr>
        <w:color w:val="404040" w:themeColor="text1" w:themeTint="BF"/>
        <w:sz w:val="16"/>
        <w:szCs w:val="16"/>
      </w:rPr>
      <w:fldChar w:fldCharType="begin"/>
    </w:r>
    <w:r w:rsidRPr="005E59EC">
      <w:rPr>
        <w:color w:val="404040" w:themeColor="text1" w:themeTint="BF"/>
        <w:sz w:val="16"/>
        <w:szCs w:val="16"/>
      </w:rPr>
      <w:instrText xml:space="preserve"> NUMPAGES </w:instrText>
    </w:r>
    <w:r w:rsidRPr="005E59EC">
      <w:rPr>
        <w:color w:val="404040" w:themeColor="text1" w:themeTint="BF"/>
        <w:sz w:val="16"/>
        <w:szCs w:val="16"/>
      </w:rPr>
      <w:fldChar w:fldCharType="separate"/>
    </w:r>
    <w:r w:rsidR="00617002">
      <w:rPr>
        <w:noProof/>
        <w:color w:val="404040" w:themeColor="text1" w:themeTint="BF"/>
        <w:sz w:val="16"/>
        <w:szCs w:val="16"/>
      </w:rPr>
      <w:t>19</w:t>
    </w:r>
    <w:r w:rsidRPr="005E59EC">
      <w:rPr>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E6BAC" w14:textId="77777777" w:rsidR="00CE5090" w:rsidRDefault="00CE5090">
      <w:r>
        <w:separator/>
      </w:r>
    </w:p>
  </w:footnote>
  <w:footnote w:type="continuationSeparator" w:id="0">
    <w:p w14:paraId="70563760" w14:textId="77777777" w:rsidR="00CE5090" w:rsidRDefault="00CE5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62A0D" w14:textId="139DDE4F" w:rsidR="00502BA8" w:rsidRPr="00255DDD" w:rsidRDefault="000606FA" w:rsidP="00782D3C">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00502BA8" w:rsidRPr="00255DDD">
      <w:rPr>
        <w:color w:val="404040"/>
        <w:sz w:val="16"/>
        <w:szCs w:val="16"/>
      </w:rPr>
      <w:tab/>
    </w:r>
    <w:proofErr w:type="spellStart"/>
    <w:r w:rsidR="00502BA8" w:rsidRPr="00255DDD">
      <w:rPr>
        <w:color w:val="404040"/>
        <w:sz w:val="16"/>
        <w:szCs w:val="16"/>
      </w:rPr>
      <w:t>Brachial</w:t>
    </w:r>
    <w:proofErr w:type="spellEnd"/>
    <w:r w:rsidR="00502BA8" w:rsidRPr="00255DDD">
      <w:rPr>
        <w:color w:val="404040"/>
        <w:sz w:val="16"/>
        <w:szCs w:val="16"/>
      </w:rPr>
      <w:t xml:space="preserve"> plexus U-</w:t>
    </w:r>
    <w:r w:rsidR="00502BA8">
      <w:rPr>
        <w:color w:val="404040"/>
        <w:sz w:val="16"/>
        <w:szCs w:val="16"/>
      </w:rPr>
      <w:t>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804B7" w14:textId="439F489C" w:rsidR="00502BA8" w:rsidRPr="00255DDD" w:rsidRDefault="000606FA" w:rsidP="002A0840">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00502BA8" w:rsidRPr="00255DDD">
      <w:rPr>
        <w:color w:val="404040" w:themeColor="text1" w:themeTint="BF"/>
        <w:sz w:val="16"/>
        <w:szCs w:val="16"/>
      </w:rPr>
      <w:tab/>
    </w:r>
    <w:proofErr w:type="spellStart"/>
    <w:r w:rsidR="00502BA8" w:rsidRPr="00255DDD">
      <w:rPr>
        <w:color w:val="404040"/>
        <w:sz w:val="16"/>
        <w:szCs w:val="16"/>
      </w:rPr>
      <w:t>Brachial</w:t>
    </w:r>
    <w:proofErr w:type="spellEnd"/>
    <w:r w:rsidR="00502BA8" w:rsidRPr="00255DDD">
      <w:rPr>
        <w:color w:val="404040"/>
        <w:sz w:val="16"/>
        <w:szCs w:val="16"/>
      </w:rPr>
      <w:t xml:space="preserve"> plexus U-</w:t>
    </w:r>
    <w:r w:rsidR="00502BA8">
      <w:rPr>
        <w:color w:val="404040"/>
        <w:sz w:val="16"/>
        <w:szCs w:val="16"/>
      </w:rPr>
      <w:t>net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0CBEE" w14:textId="52EEDD84" w:rsidR="00502BA8" w:rsidRPr="00255DDD" w:rsidRDefault="000606FA" w:rsidP="002156E0">
    <w:pPr>
      <w:pStyle w:val="Header"/>
      <w:pBdr>
        <w:bottom w:val="single" w:sz="4" w:space="1" w:color="auto"/>
      </w:pBdr>
      <w:tabs>
        <w:tab w:val="clear" w:pos="1701"/>
        <w:tab w:val="clear" w:pos="4536"/>
      </w:tabs>
      <w:rPr>
        <w:color w:val="404040" w:themeColor="text1" w:themeTint="BF"/>
        <w:sz w:val="16"/>
        <w:szCs w:val="16"/>
      </w:rPr>
    </w:pPr>
    <w:r>
      <w:rPr>
        <w:color w:val="404040" w:themeColor="text1" w:themeTint="BF"/>
        <w:sz w:val="16"/>
        <w:szCs w:val="16"/>
      </w:rPr>
      <w:t>Dossiernummer 2021-7357</w:t>
    </w:r>
    <w:r w:rsidR="00502BA8" w:rsidRPr="00255DDD">
      <w:rPr>
        <w:color w:val="404040"/>
        <w:sz w:val="16"/>
        <w:szCs w:val="16"/>
      </w:rPr>
      <w:tab/>
    </w:r>
    <w:proofErr w:type="spellStart"/>
    <w:r w:rsidR="00502BA8" w:rsidRPr="00255DDD">
      <w:rPr>
        <w:color w:val="404040"/>
        <w:sz w:val="16"/>
        <w:szCs w:val="16"/>
      </w:rPr>
      <w:t>Brachial</w:t>
    </w:r>
    <w:proofErr w:type="spellEnd"/>
    <w:r w:rsidR="00502BA8" w:rsidRPr="00255DDD">
      <w:rPr>
        <w:color w:val="404040"/>
        <w:sz w:val="16"/>
        <w:szCs w:val="16"/>
      </w:rPr>
      <w:t xml:space="preserve"> plexus U-</w:t>
    </w:r>
    <w:r w:rsidR="00502BA8">
      <w:rPr>
        <w:color w:val="404040"/>
        <w:sz w:val="16"/>
        <w:szCs w:val="16"/>
      </w:rPr>
      <w:t>net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9D03C" w14:textId="7BD95266" w:rsidR="00502BA8" w:rsidRPr="005E59EC" w:rsidRDefault="00502BA8" w:rsidP="002A0840">
    <w:pPr>
      <w:pStyle w:val="Header"/>
      <w:pBdr>
        <w:bottom w:val="single" w:sz="4" w:space="1" w:color="auto"/>
      </w:pBdr>
      <w:tabs>
        <w:tab w:val="clear" w:pos="1701"/>
        <w:tab w:val="clear" w:pos="4536"/>
      </w:tabs>
      <w:rPr>
        <w:color w:val="404040" w:themeColor="text1" w:themeTint="BF"/>
        <w:sz w:val="16"/>
        <w:szCs w:val="16"/>
        <w:lang w:val="en-US"/>
      </w:rPr>
    </w:pPr>
    <w:proofErr w:type="spellStart"/>
    <w:r w:rsidRPr="005E59EC">
      <w:rPr>
        <w:color w:val="404040" w:themeColor="text1" w:themeTint="BF"/>
        <w:sz w:val="16"/>
        <w:szCs w:val="16"/>
        <w:lang w:val="en-US"/>
      </w:rPr>
      <w:t>NLxxxxx.xxx.xx</w:t>
    </w:r>
    <w:proofErr w:type="spellEnd"/>
    <w:r w:rsidRPr="005E59EC">
      <w:rPr>
        <w:color w:val="404040" w:themeColor="text1" w:themeTint="BF"/>
        <w:sz w:val="16"/>
        <w:szCs w:val="16"/>
        <w:lang w:val="en-US"/>
      </w:rPr>
      <w:tab/>
    </w:r>
    <w:r>
      <w:rPr>
        <w:color w:val="404040"/>
        <w:sz w:val="16"/>
        <w:szCs w:val="16"/>
        <w:lang w:val="en-US"/>
      </w:rPr>
      <w:t>Antireflux surgery and gastric emptying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33475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7A7F5E"/>
    <w:multiLevelType w:val="hybridMultilevel"/>
    <w:tmpl w:val="2E6E91A6"/>
    <w:lvl w:ilvl="0" w:tplc="06AAE794">
      <w:start w:val="1"/>
      <w:numFmt w:val="bullet"/>
      <w:lvlText w:val="•"/>
      <w:lvlJc w:val="left"/>
      <w:pPr>
        <w:tabs>
          <w:tab w:val="num" w:pos="720"/>
        </w:tabs>
        <w:ind w:left="720" w:hanging="360"/>
      </w:pPr>
      <w:rPr>
        <w:rFonts w:ascii="Times New Roman" w:hAnsi="Times New Roman" w:hint="default"/>
      </w:rPr>
    </w:lvl>
    <w:lvl w:ilvl="1" w:tplc="BC384778" w:tentative="1">
      <w:start w:val="1"/>
      <w:numFmt w:val="bullet"/>
      <w:lvlText w:val="•"/>
      <w:lvlJc w:val="left"/>
      <w:pPr>
        <w:tabs>
          <w:tab w:val="num" w:pos="1440"/>
        </w:tabs>
        <w:ind w:left="1440" w:hanging="360"/>
      </w:pPr>
      <w:rPr>
        <w:rFonts w:ascii="Times New Roman" w:hAnsi="Times New Roman" w:hint="default"/>
      </w:rPr>
    </w:lvl>
    <w:lvl w:ilvl="2" w:tplc="2DB6184C" w:tentative="1">
      <w:start w:val="1"/>
      <w:numFmt w:val="bullet"/>
      <w:lvlText w:val="•"/>
      <w:lvlJc w:val="left"/>
      <w:pPr>
        <w:tabs>
          <w:tab w:val="num" w:pos="2160"/>
        </w:tabs>
        <w:ind w:left="2160" w:hanging="360"/>
      </w:pPr>
      <w:rPr>
        <w:rFonts w:ascii="Times New Roman" w:hAnsi="Times New Roman" w:hint="default"/>
      </w:rPr>
    </w:lvl>
    <w:lvl w:ilvl="3" w:tplc="6B5AD616" w:tentative="1">
      <w:start w:val="1"/>
      <w:numFmt w:val="bullet"/>
      <w:lvlText w:val="•"/>
      <w:lvlJc w:val="left"/>
      <w:pPr>
        <w:tabs>
          <w:tab w:val="num" w:pos="2880"/>
        </w:tabs>
        <w:ind w:left="2880" w:hanging="360"/>
      </w:pPr>
      <w:rPr>
        <w:rFonts w:ascii="Times New Roman" w:hAnsi="Times New Roman" w:hint="default"/>
      </w:rPr>
    </w:lvl>
    <w:lvl w:ilvl="4" w:tplc="9ED4D888" w:tentative="1">
      <w:start w:val="1"/>
      <w:numFmt w:val="bullet"/>
      <w:lvlText w:val="•"/>
      <w:lvlJc w:val="left"/>
      <w:pPr>
        <w:tabs>
          <w:tab w:val="num" w:pos="3600"/>
        </w:tabs>
        <w:ind w:left="3600" w:hanging="360"/>
      </w:pPr>
      <w:rPr>
        <w:rFonts w:ascii="Times New Roman" w:hAnsi="Times New Roman" w:hint="default"/>
      </w:rPr>
    </w:lvl>
    <w:lvl w:ilvl="5" w:tplc="666A8BD2" w:tentative="1">
      <w:start w:val="1"/>
      <w:numFmt w:val="bullet"/>
      <w:lvlText w:val="•"/>
      <w:lvlJc w:val="left"/>
      <w:pPr>
        <w:tabs>
          <w:tab w:val="num" w:pos="4320"/>
        </w:tabs>
        <w:ind w:left="4320" w:hanging="360"/>
      </w:pPr>
      <w:rPr>
        <w:rFonts w:ascii="Times New Roman" w:hAnsi="Times New Roman" w:hint="default"/>
      </w:rPr>
    </w:lvl>
    <w:lvl w:ilvl="6" w:tplc="9FACFADC" w:tentative="1">
      <w:start w:val="1"/>
      <w:numFmt w:val="bullet"/>
      <w:lvlText w:val="•"/>
      <w:lvlJc w:val="left"/>
      <w:pPr>
        <w:tabs>
          <w:tab w:val="num" w:pos="5040"/>
        </w:tabs>
        <w:ind w:left="5040" w:hanging="360"/>
      </w:pPr>
      <w:rPr>
        <w:rFonts w:ascii="Times New Roman" w:hAnsi="Times New Roman" w:hint="default"/>
      </w:rPr>
    </w:lvl>
    <w:lvl w:ilvl="7" w:tplc="503098C2" w:tentative="1">
      <w:start w:val="1"/>
      <w:numFmt w:val="bullet"/>
      <w:lvlText w:val="•"/>
      <w:lvlJc w:val="left"/>
      <w:pPr>
        <w:tabs>
          <w:tab w:val="num" w:pos="5760"/>
        </w:tabs>
        <w:ind w:left="5760" w:hanging="360"/>
      </w:pPr>
      <w:rPr>
        <w:rFonts w:ascii="Times New Roman" w:hAnsi="Times New Roman" w:hint="default"/>
      </w:rPr>
    </w:lvl>
    <w:lvl w:ilvl="8" w:tplc="BE262AF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1F57A9"/>
    <w:multiLevelType w:val="hybridMultilevel"/>
    <w:tmpl w:val="7E9EFEBA"/>
    <w:lvl w:ilvl="0" w:tplc="CA886E3C">
      <w:numFmt w:val="bullet"/>
      <w:lvlText w:val="-"/>
      <w:lvlJc w:val="left"/>
      <w:pPr>
        <w:ind w:left="720" w:hanging="360"/>
      </w:pPr>
      <w:rPr>
        <w:rFonts w:ascii="Arial" w:eastAsia="Times New Roman" w:hAnsi="Arial" w:cs="Arial" w:hint="default"/>
        <w:b w:val="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946322"/>
    <w:multiLevelType w:val="hybridMultilevel"/>
    <w:tmpl w:val="6E4E2038"/>
    <w:lvl w:ilvl="0" w:tplc="714A9C9A">
      <w:numFmt w:val="bullet"/>
      <w:lvlText w:val="-"/>
      <w:lvlJc w:val="left"/>
      <w:pPr>
        <w:tabs>
          <w:tab w:val="num" w:pos="697"/>
        </w:tabs>
        <w:ind w:left="697" w:hanging="357"/>
      </w:pPr>
      <w:rPr>
        <w:rFonts w:ascii="Times New Roman" w:hAnsi="Times New Roman" w:cs="Times New Roman" w:hint="default"/>
        <w:b/>
        <w:i w:val="0"/>
      </w:rPr>
    </w:lvl>
    <w:lvl w:ilvl="1" w:tplc="199006E8">
      <w:start w:val="1"/>
      <w:numFmt w:val="decimal"/>
      <w:lvlText w:val="%2."/>
      <w:lvlJc w:val="left"/>
      <w:pPr>
        <w:tabs>
          <w:tab w:val="num" w:pos="1780"/>
        </w:tabs>
        <w:ind w:left="1780" w:hanging="360"/>
      </w:pPr>
      <w:rPr>
        <w:rFonts w:hint="default"/>
        <w:b/>
        <w:i w:val="0"/>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13125500"/>
    <w:multiLevelType w:val="hybridMultilevel"/>
    <w:tmpl w:val="24D8B552"/>
    <w:lvl w:ilvl="0" w:tplc="E164739A">
      <w:start w:val="1"/>
      <w:numFmt w:val="bullet"/>
      <w:lvlText w:val="-"/>
      <w:lvlJc w:val="left"/>
      <w:pPr>
        <w:tabs>
          <w:tab w:val="num" w:pos="697"/>
        </w:tabs>
        <w:ind w:left="697" w:hanging="357"/>
      </w:pPr>
      <w:rPr>
        <w:rFonts w:ascii="DTLHaarlemmerSD" w:eastAsia="Times New Roman" w:hAnsi="DTLHaarlemmerSD" w:cs="Times New Roman" w:hint="default"/>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5" w15:restartNumberingAfterBreak="0">
    <w:nsid w:val="146F0DDA"/>
    <w:multiLevelType w:val="hybridMultilevel"/>
    <w:tmpl w:val="B9E05624"/>
    <w:lvl w:ilvl="0" w:tplc="4F640EC4">
      <w:start w:val="1"/>
      <w:numFmt w:val="bullet"/>
      <w:lvlText w:val="-"/>
      <w:lvlJc w:val="left"/>
      <w:pPr>
        <w:ind w:left="644" w:hanging="360"/>
      </w:pPr>
      <w:rPr>
        <w:rFonts w:ascii="Arial" w:eastAsia="Times New Roman"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15B337F1"/>
    <w:multiLevelType w:val="hybridMultilevel"/>
    <w:tmpl w:val="94F8932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63B08D4"/>
    <w:multiLevelType w:val="hybridMultilevel"/>
    <w:tmpl w:val="878EE8A2"/>
    <w:lvl w:ilvl="0" w:tplc="88A22B0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F442B"/>
    <w:multiLevelType w:val="hybridMultilevel"/>
    <w:tmpl w:val="FCE22CB4"/>
    <w:lvl w:ilvl="0" w:tplc="5606A762">
      <w:numFmt w:val="bullet"/>
      <w:lvlText w:val="-"/>
      <w:lvlJc w:val="left"/>
      <w:pPr>
        <w:ind w:left="720" w:hanging="360"/>
      </w:pPr>
      <w:rPr>
        <w:rFonts w:ascii="Arial" w:eastAsia="Times New Roman" w:hAnsi="Arial" w:cs="Arial"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3D6003"/>
    <w:multiLevelType w:val="hybridMultilevel"/>
    <w:tmpl w:val="59A2F368"/>
    <w:lvl w:ilvl="0" w:tplc="73F4F4B4">
      <w:start w:val="1"/>
      <w:numFmt w:val="bullet"/>
      <w:lvlText w:val="•"/>
      <w:lvlJc w:val="left"/>
      <w:pPr>
        <w:tabs>
          <w:tab w:val="num" w:pos="720"/>
        </w:tabs>
        <w:ind w:left="720" w:hanging="360"/>
      </w:pPr>
      <w:rPr>
        <w:rFonts w:ascii="Times New Roman" w:hAnsi="Times New Roman" w:hint="default"/>
      </w:rPr>
    </w:lvl>
    <w:lvl w:ilvl="1" w:tplc="4ACAC034" w:tentative="1">
      <w:start w:val="1"/>
      <w:numFmt w:val="bullet"/>
      <w:lvlText w:val="•"/>
      <w:lvlJc w:val="left"/>
      <w:pPr>
        <w:tabs>
          <w:tab w:val="num" w:pos="1440"/>
        </w:tabs>
        <w:ind w:left="1440" w:hanging="360"/>
      </w:pPr>
      <w:rPr>
        <w:rFonts w:ascii="Times New Roman" w:hAnsi="Times New Roman" w:hint="default"/>
      </w:rPr>
    </w:lvl>
    <w:lvl w:ilvl="2" w:tplc="2626E892" w:tentative="1">
      <w:start w:val="1"/>
      <w:numFmt w:val="bullet"/>
      <w:lvlText w:val="•"/>
      <w:lvlJc w:val="left"/>
      <w:pPr>
        <w:tabs>
          <w:tab w:val="num" w:pos="2160"/>
        </w:tabs>
        <w:ind w:left="2160" w:hanging="360"/>
      </w:pPr>
      <w:rPr>
        <w:rFonts w:ascii="Times New Roman" w:hAnsi="Times New Roman" w:hint="default"/>
      </w:rPr>
    </w:lvl>
    <w:lvl w:ilvl="3" w:tplc="A502AA68" w:tentative="1">
      <w:start w:val="1"/>
      <w:numFmt w:val="bullet"/>
      <w:lvlText w:val="•"/>
      <w:lvlJc w:val="left"/>
      <w:pPr>
        <w:tabs>
          <w:tab w:val="num" w:pos="2880"/>
        </w:tabs>
        <w:ind w:left="2880" w:hanging="360"/>
      </w:pPr>
      <w:rPr>
        <w:rFonts w:ascii="Times New Roman" w:hAnsi="Times New Roman" w:hint="default"/>
      </w:rPr>
    </w:lvl>
    <w:lvl w:ilvl="4" w:tplc="E8B4D8A6" w:tentative="1">
      <w:start w:val="1"/>
      <w:numFmt w:val="bullet"/>
      <w:lvlText w:val="•"/>
      <w:lvlJc w:val="left"/>
      <w:pPr>
        <w:tabs>
          <w:tab w:val="num" w:pos="3600"/>
        </w:tabs>
        <w:ind w:left="3600" w:hanging="360"/>
      </w:pPr>
      <w:rPr>
        <w:rFonts w:ascii="Times New Roman" w:hAnsi="Times New Roman" w:hint="default"/>
      </w:rPr>
    </w:lvl>
    <w:lvl w:ilvl="5" w:tplc="D020D74C" w:tentative="1">
      <w:start w:val="1"/>
      <w:numFmt w:val="bullet"/>
      <w:lvlText w:val="•"/>
      <w:lvlJc w:val="left"/>
      <w:pPr>
        <w:tabs>
          <w:tab w:val="num" w:pos="4320"/>
        </w:tabs>
        <w:ind w:left="4320" w:hanging="360"/>
      </w:pPr>
      <w:rPr>
        <w:rFonts w:ascii="Times New Roman" w:hAnsi="Times New Roman" w:hint="default"/>
      </w:rPr>
    </w:lvl>
    <w:lvl w:ilvl="6" w:tplc="39142F2C" w:tentative="1">
      <w:start w:val="1"/>
      <w:numFmt w:val="bullet"/>
      <w:lvlText w:val="•"/>
      <w:lvlJc w:val="left"/>
      <w:pPr>
        <w:tabs>
          <w:tab w:val="num" w:pos="5040"/>
        </w:tabs>
        <w:ind w:left="5040" w:hanging="360"/>
      </w:pPr>
      <w:rPr>
        <w:rFonts w:ascii="Times New Roman" w:hAnsi="Times New Roman" w:hint="default"/>
      </w:rPr>
    </w:lvl>
    <w:lvl w:ilvl="7" w:tplc="FFE0BD48" w:tentative="1">
      <w:start w:val="1"/>
      <w:numFmt w:val="bullet"/>
      <w:lvlText w:val="•"/>
      <w:lvlJc w:val="left"/>
      <w:pPr>
        <w:tabs>
          <w:tab w:val="num" w:pos="5760"/>
        </w:tabs>
        <w:ind w:left="5760" w:hanging="360"/>
      </w:pPr>
      <w:rPr>
        <w:rFonts w:ascii="Times New Roman" w:hAnsi="Times New Roman" w:hint="default"/>
      </w:rPr>
    </w:lvl>
    <w:lvl w:ilvl="8" w:tplc="076E5D4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9FD2703"/>
    <w:multiLevelType w:val="hybridMultilevel"/>
    <w:tmpl w:val="CE4CD89E"/>
    <w:lvl w:ilvl="0" w:tplc="FC9A25C2">
      <w:start w:val="1"/>
      <w:numFmt w:val="bullet"/>
      <w:lvlText w:val=""/>
      <w:lvlJc w:val="left"/>
      <w:pPr>
        <w:tabs>
          <w:tab w:val="num" w:pos="1211"/>
        </w:tabs>
        <w:ind w:left="1191" w:hanging="34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11" w15:restartNumberingAfterBreak="0">
    <w:nsid w:val="1A6A047D"/>
    <w:multiLevelType w:val="hybridMultilevel"/>
    <w:tmpl w:val="9AA40692"/>
    <w:lvl w:ilvl="0" w:tplc="91D28B16">
      <w:start w:val="1"/>
      <w:numFmt w:val="bullet"/>
      <w:lvlText w:val="•"/>
      <w:lvlJc w:val="left"/>
      <w:pPr>
        <w:tabs>
          <w:tab w:val="num" w:pos="720"/>
        </w:tabs>
        <w:ind w:left="720" w:hanging="360"/>
      </w:pPr>
      <w:rPr>
        <w:rFonts w:ascii="Times New Roman" w:hAnsi="Times New Roman" w:hint="default"/>
      </w:rPr>
    </w:lvl>
    <w:lvl w:ilvl="1" w:tplc="5900A9B0" w:tentative="1">
      <w:start w:val="1"/>
      <w:numFmt w:val="bullet"/>
      <w:lvlText w:val="•"/>
      <w:lvlJc w:val="left"/>
      <w:pPr>
        <w:tabs>
          <w:tab w:val="num" w:pos="1440"/>
        </w:tabs>
        <w:ind w:left="1440" w:hanging="360"/>
      </w:pPr>
      <w:rPr>
        <w:rFonts w:ascii="Times New Roman" w:hAnsi="Times New Roman" w:hint="default"/>
      </w:rPr>
    </w:lvl>
    <w:lvl w:ilvl="2" w:tplc="79A66AC2" w:tentative="1">
      <w:start w:val="1"/>
      <w:numFmt w:val="bullet"/>
      <w:lvlText w:val="•"/>
      <w:lvlJc w:val="left"/>
      <w:pPr>
        <w:tabs>
          <w:tab w:val="num" w:pos="2160"/>
        </w:tabs>
        <w:ind w:left="2160" w:hanging="360"/>
      </w:pPr>
      <w:rPr>
        <w:rFonts w:ascii="Times New Roman" w:hAnsi="Times New Roman" w:hint="default"/>
      </w:rPr>
    </w:lvl>
    <w:lvl w:ilvl="3" w:tplc="331E87D0" w:tentative="1">
      <w:start w:val="1"/>
      <w:numFmt w:val="bullet"/>
      <w:lvlText w:val="•"/>
      <w:lvlJc w:val="left"/>
      <w:pPr>
        <w:tabs>
          <w:tab w:val="num" w:pos="2880"/>
        </w:tabs>
        <w:ind w:left="2880" w:hanging="360"/>
      </w:pPr>
      <w:rPr>
        <w:rFonts w:ascii="Times New Roman" w:hAnsi="Times New Roman" w:hint="default"/>
      </w:rPr>
    </w:lvl>
    <w:lvl w:ilvl="4" w:tplc="DEE465A6" w:tentative="1">
      <w:start w:val="1"/>
      <w:numFmt w:val="bullet"/>
      <w:lvlText w:val="•"/>
      <w:lvlJc w:val="left"/>
      <w:pPr>
        <w:tabs>
          <w:tab w:val="num" w:pos="3600"/>
        </w:tabs>
        <w:ind w:left="3600" w:hanging="360"/>
      </w:pPr>
      <w:rPr>
        <w:rFonts w:ascii="Times New Roman" w:hAnsi="Times New Roman" w:hint="default"/>
      </w:rPr>
    </w:lvl>
    <w:lvl w:ilvl="5" w:tplc="F3DCF348" w:tentative="1">
      <w:start w:val="1"/>
      <w:numFmt w:val="bullet"/>
      <w:lvlText w:val="•"/>
      <w:lvlJc w:val="left"/>
      <w:pPr>
        <w:tabs>
          <w:tab w:val="num" w:pos="4320"/>
        </w:tabs>
        <w:ind w:left="4320" w:hanging="360"/>
      </w:pPr>
      <w:rPr>
        <w:rFonts w:ascii="Times New Roman" w:hAnsi="Times New Roman" w:hint="default"/>
      </w:rPr>
    </w:lvl>
    <w:lvl w:ilvl="6" w:tplc="AF865730" w:tentative="1">
      <w:start w:val="1"/>
      <w:numFmt w:val="bullet"/>
      <w:lvlText w:val="•"/>
      <w:lvlJc w:val="left"/>
      <w:pPr>
        <w:tabs>
          <w:tab w:val="num" w:pos="5040"/>
        </w:tabs>
        <w:ind w:left="5040" w:hanging="360"/>
      </w:pPr>
      <w:rPr>
        <w:rFonts w:ascii="Times New Roman" w:hAnsi="Times New Roman" w:hint="default"/>
      </w:rPr>
    </w:lvl>
    <w:lvl w:ilvl="7" w:tplc="3BF6C3F8" w:tentative="1">
      <w:start w:val="1"/>
      <w:numFmt w:val="bullet"/>
      <w:lvlText w:val="•"/>
      <w:lvlJc w:val="left"/>
      <w:pPr>
        <w:tabs>
          <w:tab w:val="num" w:pos="5760"/>
        </w:tabs>
        <w:ind w:left="5760" w:hanging="360"/>
      </w:pPr>
      <w:rPr>
        <w:rFonts w:ascii="Times New Roman" w:hAnsi="Times New Roman" w:hint="default"/>
      </w:rPr>
    </w:lvl>
    <w:lvl w:ilvl="8" w:tplc="9328EC2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BCB015C"/>
    <w:multiLevelType w:val="hybridMultilevel"/>
    <w:tmpl w:val="9D9CD67C"/>
    <w:lvl w:ilvl="0" w:tplc="E40E8094">
      <w:start w:val="1"/>
      <w:numFmt w:val="bullet"/>
      <w:lvlText w:val="•"/>
      <w:lvlJc w:val="left"/>
      <w:pPr>
        <w:tabs>
          <w:tab w:val="num" w:pos="720"/>
        </w:tabs>
        <w:ind w:left="720" w:hanging="360"/>
      </w:pPr>
      <w:rPr>
        <w:rFonts w:ascii="Times New Roman" w:hAnsi="Times New Roman" w:hint="default"/>
      </w:rPr>
    </w:lvl>
    <w:lvl w:ilvl="1" w:tplc="36C6C8EA" w:tentative="1">
      <w:start w:val="1"/>
      <w:numFmt w:val="bullet"/>
      <w:lvlText w:val="•"/>
      <w:lvlJc w:val="left"/>
      <w:pPr>
        <w:tabs>
          <w:tab w:val="num" w:pos="1440"/>
        </w:tabs>
        <w:ind w:left="1440" w:hanging="360"/>
      </w:pPr>
      <w:rPr>
        <w:rFonts w:ascii="Times New Roman" w:hAnsi="Times New Roman" w:hint="default"/>
      </w:rPr>
    </w:lvl>
    <w:lvl w:ilvl="2" w:tplc="38D4A14C" w:tentative="1">
      <w:start w:val="1"/>
      <w:numFmt w:val="bullet"/>
      <w:lvlText w:val="•"/>
      <w:lvlJc w:val="left"/>
      <w:pPr>
        <w:tabs>
          <w:tab w:val="num" w:pos="2160"/>
        </w:tabs>
        <w:ind w:left="2160" w:hanging="360"/>
      </w:pPr>
      <w:rPr>
        <w:rFonts w:ascii="Times New Roman" w:hAnsi="Times New Roman" w:hint="default"/>
      </w:rPr>
    </w:lvl>
    <w:lvl w:ilvl="3" w:tplc="7F38FEC8" w:tentative="1">
      <w:start w:val="1"/>
      <w:numFmt w:val="bullet"/>
      <w:lvlText w:val="•"/>
      <w:lvlJc w:val="left"/>
      <w:pPr>
        <w:tabs>
          <w:tab w:val="num" w:pos="2880"/>
        </w:tabs>
        <w:ind w:left="2880" w:hanging="360"/>
      </w:pPr>
      <w:rPr>
        <w:rFonts w:ascii="Times New Roman" w:hAnsi="Times New Roman" w:hint="default"/>
      </w:rPr>
    </w:lvl>
    <w:lvl w:ilvl="4" w:tplc="D4EE4A40" w:tentative="1">
      <w:start w:val="1"/>
      <w:numFmt w:val="bullet"/>
      <w:lvlText w:val="•"/>
      <w:lvlJc w:val="left"/>
      <w:pPr>
        <w:tabs>
          <w:tab w:val="num" w:pos="3600"/>
        </w:tabs>
        <w:ind w:left="3600" w:hanging="360"/>
      </w:pPr>
      <w:rPr>
        <w:rFonts w:ascii="Times New Roman" w:hAnsi="Times New Roman" w:hint="default"/>
      </w:rPr>
    </w:lvl>
    <w:lvl w:ilvl="5" w:tplc="EE805832" w:tentative="1">
      <w:start w:val="1"/>
      <w:numFmt w:val="bullet"/>
      <w:lvlText w:val="•"/>
      <w:lvlJc w:val="left"/>
      <w:pPr>
        <w:tabs>
          <w:tab w:val="num" w:pos="4320"/>
        </w:tabs>
        <w:ind w:left="4320" w:hanging="360"/>
      </w:pPr>
      <w:rPr>
        <w:rFonts w:ascii="Times New Roman" w:hAnsi="Times New Roman" w:hint="default"/>
      </w:rPr>
    </w:lvl>
    <w:lvl w:ilvl="6" w:tplc="07BE49D2" w:tentative="1">
      <w:start w:val="1"/>
      <w:numFmt w:val="bullet"/>
      <w:lvlText w:val="•"/>
      <w:lvlJc w:val="left"/>
      <w:pPr>
        <w:tabs>
          <w:tab w:val="num" w:pos="5040"/>
        </w:tabs>
        <w:ind w:left="5040" w:hanging="360"/>
      </w:pPr>
      <w:rPr>
        <w:rFonts w:ascii="Times New Roman" w:hAnsi="Times New Roman" w:hint="default"/>
      </w:rPr>
    </w:lvl>
    <w:lvl w:ilvl="7" w:tplc="731C57EC" w:tentative="1">
      <w:start w:val="1"/>
      <w:numFmt w:val="bullet"/>
      <w:lvlText w:val="•"/>
      <w:lvlJc w:val="left"/>
      <w:pPr>
        <w:tabs>
          <w:tab w:val="num" w:pos="5760"/>
        </w:tabs>
        <w:ind w:left="5760" w:hanging="360"/>
      </w:pPr>
      <w:rPr>
        <w:rFonts w:ascii="Times New Roman" w:hAnsi="Times New Roman" w:hint="default"/>
      </w:rPr>
    </w:lvl>
    <w:lvl w:ilvl="8" w:tplc="53B4A76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F3F7A38"/>
    <w:multiLevelType w:val="hybridMultilevel"/>
    <w:tmpl w:val="3DB01330"/>
    <w:lvl w:ilvl="0" w:tplc="7BFE37BA">
      <w:numFmt w:val="bullet"/>
      <w:lvlText w:val=""/>
      <w:lvlJc w:val="left"/>
      <w:pPr>
        <w:ind w:left="644" w:hanging="360"/>
      </w:pPr>
      <w:rPr>
        <w:rFonts w:ascii="Wingdings" w:eastAsia="Times New Roman" w:hAnsi="Wingdings"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4" w15:restartNumberingAfterBreak="0">
    <w:nsid w:val="20911DEF"/>
    <w:multiLevelType w:val="hybridMultilevel"/>
    <w:tmpl w:val="4178FC50"/>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2C3CEE"/>
    <w:multiLevelType w:val="hybridMultilevel"/>
    <w:tmpl w:val="6DC229CA"/>
    <w:lvl w:ilvl="0" w:tplc="8FD451B2">
      <w:start w:val="1"/>
      <w:numFmt w:val="bullet"/>
      <w:lvlText w:val="•"/>
      <w:lvlJc w:val="left"/>
      <w:pPr>
        <w:tabs>
          <w:tab w:val="num" w:pos="720"/>
        </w:tabs>
        <w:ind w:left="720" w:hanging="360"/>
      </w:pPr>
      <w:rPr>
        <w:rFonts w:ascii="Times New Roman" w:hAnsi="Times New Roman" w:hint="default"/>
      </w:rPr>
    </w:lvl>
    <w:lvl w:ilvl="1" w:tplc="A378BAAA" w:tentative="1">
      <w:start w:val="1"/>
      <w:numFmt w:val="bullet"/>
      <w:lvlText w:val="•"/>
      <w:lvlJc w:val="left"/>
      <w:pPr>
        <w:tabs>
          <w:tab w:val="num" w:pos="1440"/>
        </w:tabs>
        <w:ind w:left="1440" w:hanging="360"/>
      </w:pPr>
      <w:rPr>
        <w:rFonts w:ascii="Times New Roman" w:hAnsi="Times New Roman" w:hint="default"/>
      </w:rPr>
    </w:lvl>
    <w:lvl w:ilvl="2" w:tplc="B17A44F2" w:tentative="1">
      <w:start w:val="1"/>
      <w:numFmt w:val="bullet"/>
      <w:lvlText w:val="•"/>
      <w:lvlJc w:val="left"/>
      <w:pPr>
        <w:tabs>
          <w:tab w:val="num" w:pos="2160"/>
        </w:tabs>
        <w:ind w:left="2160" w:hanging="360"/>
      </w:pPr>
      <w:rPr>
        <w:rFonts w:ascii="Times New Roman" w:hAnsi="Times New Roman" w:hint="default"/>
      </w:rPr>
    </w:lvl>
    <w:lvl w:ilvl="3" w:tplc="47A4BF32" w:tentative="1">
      <w:start w:val="1"/>
      <w:numFmt w:val="bullet"/>
      <w:lvlText w:val="•"/>
      <w:lvlJc w:val="left"/>
      <w:pPr>
        <w:tabs>
          <w:tab w:val="num" w:pos="2880"/>
        </w:tabs>
        <w:ind w:left="2880" w:hanging="360"/>
      </w:pPr>
      <w:rPr>
        <w:rFonts w:ascii="Times New Roman" w:hAnsi="Times New Roman" w:hint="default"/>
      </w:rPr>
    </w:lvl>
    <w:lvl w:ilvl="4" w:tplc="5BAC71CE" w:tentative="1">
      <w:start w:val="1"/>
      <w:numFmt w:val="bullet"/>
      <w:lvlText w:val="•"/>
      <w:lvlJc w:val="left"/>
      <w:pPr>
        <w:tabs>
          <w:tab w:val="num" w:pos="3600"/>
        </w:tabs>
        <w:ind w:left="3600" w:hanging="360"/>
      </w:pPr>
      <w:rPr>
        <w:rFonts w:ascii="Times New Roman" w:hAnsi="Times New Roman" w:hint="default"/>
      </w:rPr>
    </w:lvl>
    <w:lvl w:ilvl="5" w:tplc="5B58D6C6" w:tentative="1">
      <w:start w:val="1"/>
      <w:numFmt w:val="bullet"/>
      <w:lvlText w:val="•"/>
      <w:lvlJc w:val="left"/>
      <w:pPr>
        <w:tabs>
          <w:tab w:val="num" w:pos="4320"/>
        </w:tabs>
        <w:ind w:left="4320" w:hanging="360"/>
      </w:pPr>
      <w:rPr>
        <w:rFonts w:ascii="Times New Roman" w:hAnsi="Times New Roman" w:hint="default"/>
      </w:rPr>
    </w:lvl>
    <w:lvl w:ilvl="6" w:tplc="2A381C42" w:tentative="1">
      <w:start w:val="1"/>
      <w:numFmt w:val="bullet"/>
      <w:lvlText w:val="•"/>
      <w:lvlJc w:val="left"/>
      <w:pPr>
        <w:tabs>
          <w:tab w:val="num" w:pos="5040"/>
        </w:tabs>
        <w:ind w:left="5040" w:hanging="360"/>
      </w:pPr>
      <w:rPr>
        <w:rFonts w:ascii="Times New Roman" w:hAnsi="Times New Roman" w:hint="default"/>
      </w:rPr>
    </w:lvl>
    <w:lvl w:ilvl="7" w:tplc="6E2879C2" w:tentative="1">
      <w:start w:val="1"/>
      <w:numFmt w:val="bullet"/>
      <w:lvlText w:val="•"/>
      <w:lvlJc w:val="left"/>
      <w:pPr>
        <w:tabs>
          <w:tab w:val="num" w:pos="5760"/>
        </w:tabs>
        <w:ind w:left="5760" w:hanging="360"/>
      </w:pPr>
      <w:rPr>
        <w:rFonts w:ascii="Times New Roman" w:hAnsi="Times New Roman" w:hint="default"/>
      </w:rPr>
    </w:lvl>
    <w:lvl w:ilvl="8" w:tplc="A5485C9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08754EF"/>
    <w:multiLevelType w:val="hybridMultilevel"/>
    <w:tmpl w:val="9BCC7700"/>
    <w:lvl w:ilvl="0" w:tplc="C1FA32A2">
      <w:start w:val="1"/>
      <w:numFmt w:val="decimal"/>
      <w:lvlText w:val="%1)"/>
      <w:lvlJc w:val="left"/>
      <w:pPr>
        <w:tabs>
          <w:tab w:val="num" w:pos="697"/>
        </w:tabs>
        <w:ind w:left="697" w:hanging="357"/>
      </w:pPr>
      <w:rPr>
        <w:rFonts w:ascii="Times New Roman" w:eastAsia="Times New Roman" w:hAnsi="Times New Roman" w:cs="Times New Roman"/>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17" w15:restartNumberingAfterBreak="0">
    <w:nsid w:val="339A69AA"/>
    <w:multiLevelType w:val="hybridMultilevel"/>
    <w:tmpl w:val="A47EF6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4316936"/>
    <w:multiLevelType w:val="multilevel"/>
    <w:tmpl w:val="0F4AF326"/>
    <w:lvl w:ilvl="0">
      <w:start w:val="1"/>
      <w:numFmt w:val="decimal"/>
      <w:pStyle w:val="Heading1"/>
      <w:lvlText w:val="%1."/>
      <w:lvlJc w:val="left"/>
      <w:pPr>
        <w:tabs>
          <w:tab w:val="num" w:pos="340"/>
        </w:tabs>
        <w:ind w:left="340" w:hanging="340"/>
      </w:pPr>
      <w:rPr>
        <w:rFonts w:hint="default"/>
        <w:b/>
        <w:i w:val="0"/>
      </w:rPr>
    </w:lvl>
    <w:lvl w:ilvl="1">
      <w:start w:val="1"/>
      <w:numFmt w:val="decimal"/>
      <w:pStyle w:val="Heading2"/>
      <w:lvlText w:val="%1.%2"/>
      <w:lvlJc w:val="left"/>
      <w:pPr>
        <w:tabs>
          <w:tab w:val="num" w:pos="851"/>
        </w:tabs>
        <w:ind w:left="851" w:hanging="511"/>
      </w:pPr>
      <w:rPr>
        <w:rFonts w:hint="default"/>
      </w:rPr>
    </w:lvl>
    <w:lvl w:ilvl="2">
      <w:start w:val="1"/>
      <w:numFmt w:val="decimal"/>
      <w:pStyle w:val="Heading3"/>
      <w:lvlText w:val="%1.%2.%3"/>
      <w:lvlJc w:val="left"/>
      <w:pPr>
        <w:tabs>
          <w:tab w:val="num" w:pos="2268"/>
        </w:tabs>
        <w:ind w:left="2268" w:hanging="283"/>
      </w:pPr>
      <w:rPr>
        <w:rFonts w:hint="default"/>
      </w:rPr>
    </w:lvl>
    <w:lvl w:ilvl="3">
      <w:start w:val="1"/>
      <w:numFmt w:val="none"/>
      <w:pStyle w:val="Heading4"/>
      <w:lvlText w:val="0"/>
      <w:lvlJc w:val="left"/>
      <w:pPr>
        <w:tabs>
          <w:tab w:val="num" w:pos="717"/>
        </w:tabs>
        <w:ind w:left="717" w:hanging="864"/>
      </w:pPr>
      <w:rPr>
        <w:rFonts w:hint="default"/>
      </w:rPr>
    </w:lvl>
    <w:lvl w:ilvl="4">
      <w:start w:val="1"/>
      <w:numFmt w:val="none"/>
      <w:pStyle w:val="Heading5"/>
      <w:lvlText w:val="0"/>
      <w:lvlJc w:val="left"/>
      <w:pPr>
        <w:tabs>
          <w:tab w:val="num" w:pos="861"/>
        </w:tabs>
        <w:ind w:left="861" w:hanging="1008"/>
      </w:pPr>
      <w:rPr>
        <w:rFonts w:hint="default"/>
      </w:rPr>
    </w:lvl>
    <w:lvl w:ilvl="5">
      <w:start w:val="1"/>
      <w:numFmt w:val="none"/>
      <w:pStyle w:val="Heading6"/>
      <w:lvlText w:val="0"/>
      <w:lvlJc w:val="left"/>
      <w:pPr>
        <w:tabs>
          <w:tab w:val="num" w:pos="1005"/>
        </w:tabs>
        <w:ind w:left="1005" w:hanging="1152"/>
      </w:pPr>
      <w:rPr>
        <w:rFonts w:hint="default"/>
      </w:rPr>
    </w:lvl>
    <w:lvl w:ilvl="6">
      <w:start w:val="1"/>
      <w:numFmt w:val="none"/>
      <w:pStyle w:val="Heading7"/>
      <w:lvlText w:val="0"/>
      <w:lvlJc w:val="left"/>
      <w:pPr>
        <w:tabs>
          <w:tab w:val="num" w:pos="1149"/>
        </w:tabs>
        <w:ind w:left="1149" w:hanging="1296"/>
      </w:pPr>
      <w:rPr>
        <w:rFonts w:hint="default"/>
      </w:rPr>
    </w:lvl>
    <w:lvl w:ilvl="7">
      <w:start w:val="1"/>
      <w:numFmt w:val="none"/>
      <w:pStyle w:val="Heading8"/>
      <w:lvlText w:val="0"/>
      <w:lvlJc w:val="left"/>
      <w:pPr>
        <w:tabs>
          <w:tab w:val="num" w:pos="1293"/>
        </w:tabs>
        <w:ind w:left="1293" w:hanging="1440"/>
      </w:pPr>
      <w:rPr>
        <w:rFonts w:hint="default"/>
      </w:rPr>
    </w:lvl>
    <w:lvl w:ilvl="8">
      <w:start w:val="1"/>
      <w:numFmt w:val="none"/>
      <w:pStyle w:val="Heading9"/>
      <w:lvlText w:val="0"/>
      <w:lvlJc w:val="left"/>
      <w:pPr>
        <w:tabs>
          <w:tab w:val="num" w:pos="1437"/>
        </w:tabs>
        <w:ind w:left="1437" w:hanging="1584"/>
      </w:pPr>
      <w:rPr>
        <w:rFonts w:hint="default"/>
      </w:rPr>
    </w:lvl>
  </w:abstractNum>
  <w:abstractNum w:abstractNumId="19" w15:restartNumberingAfterBreak="0">
    <w:nsid w:val="354F54CA"/>
    <w:multiLevelType w:val="hybridMultilevel"/>
    <w:tmpl w:val="50F2CCF2"/>
    <w:lvl w:ilvl="0" w:tplc="A9FCBE5C">
      <w:numFmt w:val="bullet"/>
      <w:lvlText w:val="-"/>
      <w:lvlJc w:val="left"/>
      <w:pPr>
        <w:ind w:left="360" w:hanging="360"/>
      </w:pPr>
      <w:rPr>
        <w:rFonts w:ascii="Arial" w:eastAsia="Times New Roman" w:hAnsi="Arial" w:cs="Arial" w:hint="default"/>
        <w:b w:val="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354F5B2E"/>
    <w:multiLevelType w:val="hybridMultilevel"/>
    <w:tmpl w:val="C3E47446"/>
    <w:lvl w:ilvl="0" w:tplc="96664336">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5507230"/>
    <w:multiLevelType w:val="hybridMultilevel"/>
    <w:tmpl w:val="C6F8A6EE"/>
    <w:lvl w:ilvl="0" w:tplc="0C28DA0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15:restartNumberingAfterBreak="0">
    <w:nsid w:val="3638508F"/>
    <w:multiLevelType w:val="hybridMultilevel"/>
    <w:tmpl w:val="03CE38DE"/>
    <w:lvl w:ilvl="0" w:tplc="CC821EB2">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CEA20E7"/>
    <w:multiLevelType w:val="hybridMultilevel"/>
    <w:tmpl w:val="0B0882FA"/>
    <w:lvl w:ilvl="0" w:tplc="E164739A">
      <w:start w:val="1"/>
      <w:numFmt w:val="bullet"/>
      <w:lvlText w:val="-"/>
      <w:lvlJc w:val="left"/>
      <w:pPr>
        <w:tabs>
          <w:tab w:val="num" w:pos="1568"/>
        </w:tabs>
        <w:ind w:left="1568" w:hanging="357"/>
      </w:pPr>
      <w:rPr>
        <w:rFonts w:ascii="DTLHaarlemmerSD" w:eastAsia="Times New Roman" w:hAnsi="DTLHaarlemmerSD" w:cs="Times New Roman"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24" w15:restartNumberingAfterBreak="0">
    <w:nsid w:val="3DA814C7"/>
    <w:multiLevelType w:val="hybridMultilevel"/>
    <w:tmpl w:val="4DECEFD0"/>
    <w:lvl w:ilvl="0" w:tplc="97D2F2AE">
      <w:start w:val="1"/>
      <w:numFmt w:val="lowerRoman"/>
      <w:lvlText w:val="%1)"/>
      <w:lvlJc w:val="left"/>
      <w:pPr>
        <w:tabs>
          <w:tab w:val="num" w:pos="720"/>
        </w:tabs>
        <w:ind w:left="720" w:hanging="360"/>
      </w:pPr>
      <w:rPr>
        <w:rFonts w:ascii="Arial" w:eastAsia="Times New Roman" w:hAnsi="Arial" w:cs="Times New Roman"/>
      </w:rPr>
    </w:lvl>
    <w:lvl w:ilvl="1" w:tplc="0B7E6396" w:tentative="1">
      <w:start w:val="1"/>
      <w:numFmt w:val="bullet"/>
      <w:lvlText w:val="•"/>
      <w:lvlJc w:val="left"/>
      <w:pPr>
        <w:tabs>
          <w:tab w:val="num" w:pos="1440"/>
        </w:tabs>
        <w:ind w:left="1440" w:hanging="360"/>
      </w:pPr>
      <w:rPr>
        <w:rFonts w:ascii="Times New Roman" w:hAnsi="Times New Roman" w:hint="default"/>
      </w:rPr>
    </w:lvl>
    <w:lvl w:ilvl="2" w:tplc="C9381700" w:tentative="1">
      <w:start w:val="1"/>
      <w:numFmt w:val="bullet"/>
      <w:lvlText w:val="•"/>
      <w:lvlJc w:val="left"/>
      <w:pPr>
        <w:tabs>
          <w:tab w:val="num" w:pos="2160"/>
        </w:tabs>
        <w:ind w:left="2160" w:hanging="360"/>
      </w:pPr>
      <w:rPr>
        <w:rFonts w:ascii="Times New Roman" w:hAnsi="Times New Roman" w:hint="default"/>
      </w:rPr>
    </w:lvl>
    <w:lvl w:ilvl="3" w:tplc="99E21CF6" w:tentative="1">
      <w:start w:val="1"/>
      <w:numFmt w:val="bullet"/>
      <w:lvlText w:val="•"/>
      <w:lvlJc w:val="left"/>
      <w:pPr>
        <w:tabs>
          <w:tab w:val="num" w:pos="2880"/>
        </w:tabs>
        <w:ind w:left="2880" w:hanging="360"/>
      </w:pPr>
      <w:rPr>
        <w:rFonts w:ascii="Times New Roman" w:hAnsi="Times New Roman" w:hint="default"/>
      </w:rPr>
    </w:lvl>
    <w:lvl w:ilvl="4" w:tplc="6EA66AAE" w:tentative="1">
      <w:start w:val="1"/>
      <w:numFmt w:val="bullet"/>
      <w:lvlText w:val="•"/>
      <w:lvlJc w:val="left"/>
      <w:pPr>
        <w:tabs>
          <w:tab w:val="num" w:pos="3600"/>
        </w:tabs>
        <w:ind w:left="3600" w:hanging="360"/>
      </w:pPr>
      <w:rPr>
        <w:rFonts w:ascii="Times New Roman" w:hAnsi="Times New Roman" w:hint="default"/>
      </w:rPr>
    </w:lvl>
    <w:lvl w:ilvl="5" w:tplc="F7E82A4E" w:tentative="1">
      <w:start w:val="1"/>
      <w:numFmt w:val="bullet"/>
      <w:lvlText w:val="•"/>
      <w:lvlJc w:val="left"/>
      <w:pPr>
        <w:tabs>
          <w:tab w:val="num" w:pos="4320"/>
        </w:tabs>
        <w:ind w:left="4320" w:hanging="360"/>
      </w:pPr>
      <w:rPr>
        <w:rFonts w:ascii="Times New Roman" w:hAnsi="Times New Roman" w:hint="default"/>
      </w:rPr>
    </w:lvl>
    <w:lvl w:ilvl="6" w:tplc="7ED88E3C" w:tentative="1">
      <w:start w:val="1"/>
      <w:numFmt w:val="bullet"/>
      <w:lvlText w:val="•"/>
      <w:lvlJc w:val="left"/>
      <w:pPr>
        <w:tabs>
          <w:tab w:val="num" w:pos="5040"/>
        </w:tabs>
        <w:ind w:left="5040" w:hanging="360"/>
      </w:pPr>
      <w:rPr>
        <w:rFonts w:ascii="Times New Roman" w:hAnsi="Times New Roman" w:hint="default"/>
      </w:rPr>
    </w:lvl>
    <w:lvl w:ilvl="7" w:tplc="FF02AED8" w:tentative="1">
      <w:start w:val="1"/>
      <w:numFmt w:val="bullet"/>
      <w:lvlText w:val="•"/>
      <w:lvlJc w:val="left"/>
      <w:pPr>
        <w:tabs>
          <w:tab w:val="num" w:pos="5760"/>
        </w:tabs>
        <w:ind w:left="5760" w:hanging="360"/>
      </w:pPr>
      <w:rPr>
        <w:rFonts w:ascii="Times New Roman" w:hAnsi="Times New Roman" w:hint="default"/>
      </w:rPr>
    </w:lvl>
    <w:lvl w:ilvl="8" w:tplc="016042A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F0E4395"/>
    <w:multiLevelType w:val="hybridMultilevel"/>
    <w:tmpl w:val="BD6458DE"/>
    <w:lvl w:ilvl="0" w:tplc="FC9A25C2">
      <w:start w:val="1"/>
      <w:numFmt w:val="bullet"/>
      <w:lvlText w:val=""/>
      <w:lvlJc w:val="left"/>
      <w:pPr>
        <w:tabs>
          <w:tab w:val="num" w:pos="1211"/>
        </w:tabs>
        <w:ind w:left="1191" w:hanging="340"/>
      </w:pPr>
      <w:rPr>
        <w:rFonts w:ascii="Symbol" w:hAnsi="Symbol" w:hint="default"/>
      </w:rPr>
    </w:lvl>
    <w:lvl w:ilvl="1" w:tplc="04130003" w:tentative="1">
      <w:start w:val="1"/>
      <w:numFmt w:val="bullet"/>
      <w:lvlText w:val="o"/>
      <w:lvlJc w:val="left"/>
      <w:pPr>
        <w:tabs>
          <w:tab w:val="num" w:pos="2291"/>
        </w:tabs>
        <w:ind w:left="2291" w:hanging="360"/>
      </w:pPr>
      <w:rPr>
        <w:rFonts w:ascii="Courier New" w:hAnsi="Courier New" w:cs="Courier New" w:hint="default"/>
      </w:rPr>
    </w:lvl>
    <w:lvl w:ilvl="2" w:tplc="04130005" w:tentative="1">
      <w:start w:val="1"/>
      <w:numFmt w:val="bullet"/>
      <w:lvlText w:val=""/>
      <w:lvlJc w:val="left"/>
      <w:pPr>
        <w:tabs>
          <w:tab w:val="num" w:pos="3011"/>
        </w:tabs>
        <w:ind w:left="3011" w:hanging="360"/>
      </w:pPr>
      <w:rPr>
        <w:rFonts w:ascii="Wingdings" w:hAnsi="Wingdings" w:hint="default"/>
      </w:rPr>
    </w:lvl>
    <w:lvl w:ilvl="3" w:tplc="04130001" w:tentative="1">
      <w:start w:val="1"/>
      <w:numFmt w:val="bullet"/>
      <w:lvlText w:val=""/>
      <w:lvlJc w:val="left"/>
      <w:pPr>
        <w:tabs>
          <w:tab w:val="num" w:pos="3731"/>
        </w:tabs>
        <w:ind w:left="3731" w:hanging="360"/>
      </w:pPr>
      <w:rPr>
        <w:rFonts w:ascii="Symbol" w:hAnsi="Symbol" w:hint="default"/>
      </w:rPr>
    </w:lvl>
    <w:lvl w:ilvl="4" w:tplc="04130003" w:tentative="1">
      <w:start w:val="1"/>
      <w:numFmt w:val="bullet"/>
      <w:lvlText w:val="o"/>
      <w:lvlJc w:val="left"/>
      <w:pPr>
        <w:tabs>
          <w:tab w:val="num" w:pos="4451"/>
        </w:tabs>
        <w:ind w:left="4451" w:hanging="360"/>
      </w:pPr>
      <w:rPr>
        <w:rFonts w:ascii="Courier New" w:hAnsi="Courier New" w:cs="Courier New" w:hint="default"/>
      </w:rPr>
    </w:lvl>
    <w:lvl w:ilvl="5" w:tplc="04130005" w:tentative="1">
      <w:start w:val="1"/>
      <w:numFmt w:val="bullet"/>
      <w:lvlText w:val=""/>
      <w:lvlJc w:val="left"/>
      <w:pPr>
        <w:tabs>
          <w:tab w:val="num" w:pos="5171"/>
        </w:tabs>
        <w:ind w:left="5171" w:hanging="360"/>
      </w:pPr>
      <w:rPr>
        <w:rFonts w:ascii="Wingdings" w:hAnsi="Wingdings" w:hint="default"/>
      </w:rPr>
    </w:lvl>
    <w:lvl w:ilvl="6" w:tplc="04130001" w:tentative="1">
      <w:start w:val="1"/>
      <w:numFmt w:val="bullet"/>
      <w:lvlText w:val=""/>
      <w:lvlJc w:val="left"/>
      <w:pPr>
        <w:tabs>
          <w:tab w:val="num" w:pos="5891"/>
        </w:tabs>
        <w:ind w:left="5891" w:hanging="360"/>
      </w:pPr>
      <w:rPr>
        <w:rFonts w:ascii="Symbol" w:hAnsi="Symbol" w:hint="default"/>
      </w:rPr>
    </w:lvl>
    <w:lvl w:ilvl="7" w:tplc="04130003" w:tentative="1">
      <w:start w:val="1"/>
      <w:numFmt w:val="bullet"/>
      <w:lvlText w:val="o"/>
      <w:lvlJc w:val="left"/>
      <w:pPr>
        <w:tabs>
          <w:tab w:val="num" w:pos="6611"/>
        </w:tabs>
        <w:ind w:left="6611" w:hanging="360"/>
      </w:pPr>
      <w:rPr>
        <w:rFonts w:ascii="Courier New" w:hAnsi="Courier New" w:cs="Courier New" w:hint="default"/>
      </w:rPr>
    </w:lvl>
    <w:lvl w:ilvl="8" w:tplc="0413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43E611B2"/>
    <w:multiLevelType w:val="hybridMultilevel"/>
    <w:tmpl w:val="3AD69E3E"/>
    <w:lvl w:ilvl="0" w:tplc="E164739A">
      <w:start w:val="1"/>
      <w:numFmt w:val="bullet"/>
      <w:lvlText w:val="-"/>
      <w:lvlJc w:val="left"/>
      <w:pPr>
        <w:tabs>
          <w:tab w:val="num" w:pos="697"/>
        </w:tabs>
        <w:ind w:left="697" w:hanging="357"/>
      </w:pPr>
      <w:rPr>
        <w:rFonts w:ascii="DTLHaarlemmerSD" w:eastAsia="Times New Roman" w:hAnsi="DTLHaarlemmerSD" w:cs="Times New Roman" w:hint="default"/>
      </w:rPr>
    </w:lvl>
    <w:lvl w:ilvl="1" w:tplc="04130003">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27" w15:restartNumberingAfterBreak="0">
    <w:nsid w:val="43FE3424"/>
    <w:multiLevelType w:val="hybridMultilevel"/>
    <w:tmpl w:val="F19EBBAA"/>
    <w:lvl w:ilvl="0" w:tplc="36AE1CDA">
      <w:start w:val="2"/>
      <w:numFmt w:val="bullet"/>
      <w:lvlText w:val="-"/>
      <w:lvlJc w:val="left"/>
      <w:pPr>
        <w:ind w:left="-522" w:hanging="360"/>
      </w:pPr>
      <w:rPr>
        <w:rFonts w:ascii="Calibri" w:eastAsiaTheme="minorHAnsi" w:hAnsi="Calibri" w:cstheme="minorBidi" w:hint="default"/>
      </w:rPr>
    </w:lvl>
    <w:lvl w:ilvl="1" w:tplc="04130003" w:tentative="1">
      <w:start w:val="1"/>
      <w:numFmt w:val="bullet"/>
      <w:lvlText w:val="o"/>
      <w:lvlJc w:val="left"/>
      <w:pPr>
        <w:ind w:left="198" w:hanging="360"/>
      </w:pPr>
      <w:rPr>
        <w:rFonts w:ascii="Courier New" w:hAnsi="Courier New" w:cs="Courier New" w:hint="default"/>
      </w:rPr>
    </w:lvl>
    <w:lvl w:ilvl="2" w:tplc="04130005" w:tentative="1">
      <w:start w:val="1"/>
      <w:numFmt w:val="bullet"/>
      <w:lvlText w:val=""/>
      <w:lvlJc w:val="left"/>
      <w:pPr>
        <w:ind w:left="918" w:hanging="360"/>
      </w:pPr>
      <w:rPr>
        <w:rFonts w:ascii="Wingdings" w:hAnsi="Wingdings" w:hint="default"/>
      </w:rPr>
    </w:lvl>
    <w:lvl w:ilvl="3" w:tplc="04130001" w:tentative="1">
      <w:start w:val="1"/>
      <w:numFmt w:val="bullet"/>
      <w:lvlText w:val=""/>
      <w:lvlJc w:val="left"/>
      <w:pPr>
        <w:ind w:left="1638" w:hanging="360"/>
      </w:pPr>
      <w:rPr>
        <w:rFonts w:ascii="Symbol" w:hAnsi="Symbol" w:hint="default"/>
      </w:rPr>
    </w:lvl>
    <w:lvl w:ilvl="4" w:tplc="04130003" w:tentative="1">
      <w:start w:val="1"/>
      <w:numFmt w:val="bullet"/>
      <w:lvlText w:val="o"/>
      <w:lvlJc w:val="left"/>
      <w:pPr>
        <w:ind w:left="2358" w:hanging="360"/>
      </w:pPr>
      <w:rPr>
        <w:rFonts w:ascii="Courier New" w:hAnsi="Courier New" w:cs="Courier New" w:hint="default"/>
      </w:rPr>
    </w:lvl>
    <w:lvl w:ilvl="5" w:tplc="04130005" w:tentative="1">
      <w:start w:val="1"/>
      <w:numFmt w:val="bullet"/>
      <w:lvlText w:val=""/>
      <w:lvlJc w:val="left"/>
      <w:pPr>
        <w:ind w:left="3078" w:hanging="360"/>
      </w:pPr>
      <w:rPr>
        <w:rFonts w:ascii="Wingdings" w:hAnsi="Wingdings" w:hint="default"/>
      </w:rPr>
    </w:lvl>
    <w:lvl w:ilvl="6" w:tplc="04130001" w:tentative="1">
      <w:start w:val="1"/>
      <w:numFmt w:val="bullet"/>
      <w:lvlText w:val=""/>
      <w:lvlJc w:val="left"/>
      <w:pPr>
        <w:ind w:left="3798" w:hanging="360"/>
      </w:pPr>
      <w:rPr>
        <w:rFonts w:ascii="Symbol" w:hAnsi="Symbol" w:hint="default"/>
      </w:rPr>
    </w:lvl>
    <w:lvl w:ilvl="7" w:tplc="04130003" w:tentative="1">
      <w:start w:val="1"/>
      <w:numFmt w:val="bullet"/>
      <w:lvlText w:val="o"/>
      <w:lvlJc w:val="left"/>
      <w:pPr>
        <w:ind w:left="4518" w:hanging="360"/>
      </w:pPr>
      <w:rPr>
        <w:rFonts w:ascii="Courier New" w:hAnsi="Courier New" w:cs="Courier New" w:hint="default"/>
      </w:rPr>
    </w:lvl>
    <w:lvl w:ilvl="8" w:tplc="04130005" w:tentative="1">
      <w:start w:val="1"/>
      <w:numFmt w:val="bullet"/>
      <w:lvlText w:val=""/>
      <w:lvlJc w:val="left"/>
      <w:pPr>
        <w:ind w:left="5238" w:hanging="360"/>
      </w:pPr>
      <w:rPr>
        <w:rFonts w:ascii="Wingdings" w:hAnsi="Wingdings" w:hint="default"/>
      </w:rPr>
    </w:lvl>
  </w:abstractNum>
  <w:abstractNum w:abstractNumId="28" w15:restartNumberingAfterBreak="0">
    <w:nsid w:val="47537884"/>
    <w:multiLevelType w:val="hybridMultilevel"/>
    <w:tmpl w:val="5966293E"/>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29" w15:restartNumberingAfterBreak="0">
    <w:nsid w:val="49661E3A"/>
    <w:multiLevelType w:val="hybridMultilevel"/>
    <w:tmpl w:val="06D8D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244A8B"/>
    <w:multiLevelType w:val="hybridMultilevel"/>
    <w:tmpl w:val="2E362F9A"/>
    <w:lvl w:ilvl="0" w:tplc="E164739A">
      <w:start w:val="1"/>
      <w:numFmt w:val="bullet"/>
      <w:lvlText w:val="-"/>
      <w:lvlJc w:val="left"/>
      <w:pPr>
        <w:tabs>
          <w:tab w:val="num" w:pos="1066"/>
        </w:tabs>
        <w:ind w:left="1066" w:hanging="357"/>
      </w:pPr>
      <w:rPr>
        <w:rFonts w:ascii="DTLHaarlemmerSD" w:eastAsia="Times New Roman" w:hAnsi="DTLHaarlemmerSD" w:cs="Times New Roman" w:hint="default"/>
      </w:rPr>
    </w:lvl>
    <w:lvl w:ilvl="1" w:tplc="04130003" w:tentative="1">
      <w:start w:val="1"/>
      <w:numFmt w:val="bullet"/>
      <w:lvlText w:val="o"/>
      <w:lvlJc w:val="left"/>
      <w:pPr>
        <w:tabs>
          <w:tab w:val="num" w:pos="2149"/>
        </w:tabs>
        <w:ind w:left="2149" w:hanging="360"/>
      </w:pPr>
      <w:rPr>
        <w:rFonts w:ascii="Courier New" w:hAnsi="Courier New" w:cs="Courier New" w:hint="default"/>
      </w:rPr>
    </w:lvl>
    <w:lvl w:ilvl="2" w:tplc="04130005" w:tentative="1">
      <w:start w:val="1"/>
      <w:numFmt w:val="bullet"/>
      <w:lvlText w:val=""/>
      <w:lvlJc w:val="left"/>
      <w:pPr>
        <w:tabs>
          <w:tab w:val="num" w:pos="2869"/>
        </w:tabs>
        <w:ind w:left="2869" w:hanging="360"/>
      </w:pPr>
      <w:rPr>
        <w:rFonts w:ascii="Wingdings" w:hAnsi="Wingdings" w:hint="default"/>
      </w:rPr>
    </w:lvl>
    <w:lvl w:ilvl="3" w:tplc="04130001" w:tentative="1">
      <w:start w:val="1"/>
      <w:numFmt w:val="bullet"/>
      <w:lvlText w:val=""/>
      <w:lvlJc w:val="left"/>
      <w:pPr>
        <w:tabs>
          <w:tab w:val="num" w:pos="3589"/>
        </w:tabs>
        <w:ind w:left="3589" w:hanging="360"/>
      </w:pPr>
      <w:rPr>
        <w:rFonts w:ascii="Symbol" w:hAnsi="Symbol" w:hint="default"/>
      </w:rPr>
    </w:lvl>
    <w:lvl w:ilvl="4" w:tplc="04130003" w:tentative="1">
      <w:start w:val="1"/>
      <w:numFmt w:val="bullet"/>
      <w:lvlText w:val="o"/>
      <w:lvlJc w:val="left"/>
      <w:pPr>
        <w:tabs>
          <w:tab w:val="num" w:pos="4309"/>
        </w:tabs>
        <w:ind w:left="4309" w:hanging="360"/>
      </w:pPr>
      <w:rPr>
        <w:rFonts w:ascii="Courier New" w:hAnsi="Courier New" w:cs="Courier New" w:hint="default"/>
      </w:rPr>
    </w:lvl>
    <w:lvl w:ilvl="5" w:tplc="04130005" w:tentative="1">
      <w:start w:val="1"/>
      <w:numFmt w:val="bullet"/>
      <w:lvlText w:val=""/>
      <w:lvlJc w:val="left"/>
      <w:pPr>
        <w:tabs>
          <w:tab w:val="num" w:pos="5029"/>
        </w:tabs>
        <w:ind w:left="5029" w:hanging="360"/>
      </w:pPr>
      <w:rPr>
        <w:rFonts w:ascii="Wingdings" w:hAnsi="Wingdings" w:hint="default"/>
      </w:rPr>
    </w:lvl>
    <w:lvl w:ilvl="6" w:tplc="04130001" w:tentative="1">
      <w:start w:val="1"/>
      <w:numFmt w:val="bullet"/>
      <w:lvlText w:val=""/>
      <w:lvlJc w:val="left"/>
      <w:pPr>
        <w:tabs>
          <w:tab w:val="num" w:pos="5749"/>
        </w:tabs>
        <w:ind w:left="5749" w:hanging="360"/>
      </w:pPr>
      <w:rPr>
        <w:rFonts w:ascii="Symbol" w:hAnsi="Symbol" w:hint="default"/>
      </w:rPr>
    </w:lvl>
    <w:lvl w:ilvl="7" w:tplc="04130003" w:tentative="1">
      <w:start w:val="1"/>
      <w:numFmt w:val="bullet"/>
      <w:lvlText w:val="o"/>
      <w:lvlJc w:val="left"/>
      <w:pPr>
        <w:tabs>
          <w:tab w:val="num" w:pos="6469"/>
        </w:tabs>
        <w:ind w:left="6469" w:hanging="360"/>
      </w:pPr>
      <w:rPr>
        <w:rFonts w:ascii="Courier New" w:hAnsi="Courier New" w:cs="Courier New" w:hint="default"/>
      </w:rPr>
    </w:lvl>
    <w:lvl w:ilvl="8" w:tplc="0413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54D10B16"/>
    <w:multiLevelType w:val="hybridMultilevel"/>
    <w:tmpl w:val="DF1E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B258EC"/>
    <w:multiLevelType w:val="hybridMultilevel"/>
    <w:tmpl w:val="FE524AF0"/>
    <w:lvl w:ilvl="0" w:tplc="7A0ECCE4">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3" w15:restartNumberingAfterBreak="0">
    <w:nsid w:val="5A263807"/>
    <w:multiLevelType w:val="hybridMultilevel"/>
    <w:tmpl w:val="5E0A1A00"/>
    <w:lvl w:ilvl="0" w:tplc="D09A3B68">
      <w:start w:val="1"/>
      <w:numFmt w:val="bullet"/>
      <w:lvlText w:val="•"/>
      <w:lvlJc w:val="left"/>
      <w:pPr>
        <w:tabs>
          <w:tab w:val="num" w:pos="720"/>
        </w:tabs>
        <w:ind w:left="720" w:hanging="360"/>
      </w:pPr>
      <w:rPr>
        <w:rFonts w:ascii="Times New Roman" w:hAnsi="Times New Roman" w:hint="default"/>
      </w:rPr>
    </w:lvl>
    <w:lvl w:ilvl="1" w:tplc="4D24AEE8" w:tentative="1">
      <w:start w:val="1"/>
      <w:numFmt w:val="bullet"/>
      <w:lvlText w:val="•"/>
      <w:lvlJc w:val="left"/>
      <w:pPr>
        <w:tabs>
          <w:tab w:val="num" w:pos="1440"/>
        </w:tabs>
        <w:ind w:left="1440" w:hanging="360"/>
      </w:pPr>
      <w:rPr>
        <w:rFonts w:ascii="Times New Roman" w:hAnsi="Times New Roman" w:hint="default"/>
      </w:rPr>
    </w:lvl>
    <w:lvl w:ilvl="2" w:tplc="A2587368" w:tentative="1">
      <w:start w:val="1"/>
      <w:numFmt w:val="bullet"/>
      <w:lvlText w:val="•"/>
      <w:lvlJc w:val="left"/>
      <w:pPr>
        <w:tabs>
          <w:tab w:val="num" w:pos="2160"/>
        </w:tabs>
        <w:ind w:left="2160" w:hanging="360"/>
      </w:pPr>
      <w:rPr>
        <w:rFonts w:ascii="Times New Roman" w:hAnsi="Times New Roman" w:hint="default"/>
      </w:rPr>
    </w:lvl>
    <w:lvl w:ilvl="3" w:tplc="F1F49D4E" w:tentative="1">
      <w:start w:val="1"/>
      <w:numFmt w:val="bullet"/>
      <w:lvlText w:val="•"/>
      <w:lvlJc w:val="left"/>
      <w:pPr>
        <w:tabs>
          <w:tab w:val="num" w:pos="2880"/>
        </w:tabs>
        <w:ind w:left="2880" w:hanging="360"/>
      </w:pPr>
      <w:rPr>
        <w:rFonts w:ascii="Times New Roman" w:hAnsi="Times New Roman" w:hint="default"/>
      </w:rPr>
    </w:lvl>
    <w:lvl w:ilvl="4" w:tplc="38021508" w:tentative="1">
      <w:start w:val="1"/>
      <w:numFmt w:val="bullet"/>
      <w:lvlText w:val="•"/>
      <w:lvlJc w:val="left"/>
      <w:pPr>
        <w:tabs>
          <w:tab w:val="num" w:pos="3600"/>
        </w:tabs>
        <w:ind w:left="3600" w:hanging="360"/>
      </w:pPr>
      <w:rPr>
        <w:rFonts w:ascii="Times New Roman" w:hAnsi="Times New Roman" w:hint="default"/>
      </w:rPr>
    </w:lvl>
    <w:lvl w:ilvl="5" w:tplc="4614C786" w:tentative="1">
      <w:start w:val="1"/>
      <w:numFmt w:val="bullet"/>
      <w:lvlText w:val="•"/>
      <w:lvlJc w:val="left"/>
      <w:pPr>
        <w:tabs>
          <w:tab w:val="num" w:pos="4320"/>
        </w:tabs>
        <w:ind w:left="4320" w:hanging="360"/>
      </w:pPr>
      <w:rPr>
        <w:rFonts w:ascii="Times New Roman" w:hAnsi="Times New Roman" w:hint="default"/>
      </w:rPr>
    </w:lvl>
    <w:lvl w:ilvl="6" w:tplc="122C80FE" w:tentative="1">
      <w:start w:val="1"/>
      <w:numFmt w:val="bullet"/>
      <w:lvlText w:val="•"/>
      <w:lvlJc w:val="left"/>
      <w:pPr>
        <w:tabs>
          <w:tab w:val="num" w:pos="5040"/>
        </w:tabs>
        <w:ind w:left="5040" w:hanging="360"/>
      </w:pPr>
      <w:rPr>
        <w:rFonts w:ascii="Times New Roman" w:hAnsi="Times New Roman" w:hint="default"/>
      </w:rPr>
    </w:lvl>
    <w:lvl w:ilvl="7" w:tplc="1E3A02E2" w:tentative="1">
      <w:start w:val="1"/>
      <w:numFmt w:val="bullet"/>
      <w:lvlText w:val="•"/>
      <w:lvlJc w:val="left"/>
      <w:pPr>
        <w:tabs>
          <w:tab w:val="num" w:pos="5760"/>
        </w:tabs>
        <w:ind w:left="5760" w:hanging="360"/>
      </w:pPr>
      <w:rPr>
        <w:rFonts w:ascii="Times New Roman" w:hAnsi="Times New Roman" w:hint="default"/>
      </w:rPr>
    </w:lvl>
    <w:lvl w:ilvl="8" w:tplc="D4E4CDF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AA35842"/>
    <w:multiLevelType w:val="hybridMultilevel"/>
    <w:tmpl w:val="3DCC347C"/>
    <w:lvl w:ilvl="0" w:tplc="ED7EBA5E">
      <w:start w:val="1"/>
      <w:numFmt w:val="bullet"/>
      <w:lvlText w:val="-"/>
      <w:lvlJc w:val="left"/>
      <w:pPr>
        <w:tabs>
          <w:tab w:val="num" w:pos="1077"/>
        </w:tabs>
        <w:ind w:left="1077" w:hanging="360"/>
      </w:pPr>
      <w:rPr>
        <w:rFonts w:ascii="DTLHaarlemmerSD" w:eastAsia="Times New Roman" w:hAnsi="DTLHaarlemmerSD" w:cs="Times New Roman" w:hint="default"/>
      </w:rPr>
    </w:lvl>
    <w:lvl w:ilvl="1" w:tplc="04130003" w:tentative="1">
      <w:start w:val="1"/>
      <w:numFmt w:val="bullet"/>
      <w:lvlText w:val="o"/>
      <w:lvlJc w:val="left"/>
      <w:pPr>
        <w:tabs>
          <w:tab w:val="num" w:pos="1797"/>
        </w:tabs>
        <w:ind w:left="1797" w:hanging="360"/>
      </w:pPr>
      <w:rPr>
        <w:rFonts w:ascii="Courier New" w:hAnsi="Courier New" w:cs="Courier New" w:hint="default"/>
      </w:rPr>
    </w:lvl>
    <w:lvl w:ilvl="2" w:tplc="04130005" w:tentative="1">
      <w:start w:val="1"/>
      <w:numFmt w:val="bullet"/>
      <w:lvlText w:val=""/>
      <w:lvlJc w:val="left"/>
      <w:pPr>
        <w:tabs>
          <w:tab w:val="num" w:pos="2517"/>
        </w:tabs>
        <w:ind w:left="2517" w:hanging="360"/>
      </w:pPr>
      <w:rPr>
        <w:rFonts w:ascii="Wingdings" w:hAnsi="Wingdings" w:hint="default"/>
      </w:rPr>
    </w:lvl>
    <w:lvl w:ilvl="3" w:tplc="04130001" w:tentative="1">
      <w:start w:val="1"/>
      <w:numFmt w:val="bullet"/>
      <w:lvlText w:val=""/>
      <w:lvlJc w:val="left"/>
      <w:pPr>
        <w:tabs>
          <w:tab w:val="num" w:pos="3237"/>
        </w:tabs>
        <w:ind w:left="3237" w:hanging="360"/>
      </w:pPr>
      <w:rPr>
        <w:rFonts w:ascii="Symbol" w:hAnsi="Symbol" w:hint="default"/>
      </w:rPr>
    </w:lvl>
    <w:lvl w:ilvl="4" w:tplc="04130003" w:tentative="1">
      <w:start w:val="1"/>
      <w:numFmt w:val="bullet"/>
      <w:lvlText w:val="o"/>
      <w:lvlJc w:val="left"/>
      <w:pPr>
        <w:tabs>
          <w:tab w:val="num" w:pos="3957"/>
        </w:tabs>
        <w:ind w:left="3957" w:hanging="360"/>
      </w:pPr>
      <w:rPr>
        <w:rFonts w:ascii="Courier New" w:hAnsi="Courier New" w:cs="Courier New" w:hint="default"/>
      </w:rPr>
    </w:lvl>
    <w:lvl w:ilvl="5" w:tplc="04130005" w:tentative="1">
      <w:start w:val="1"/>
      <w:numFmt w:val="bullet"/>
      <w:lvlText w:val=""/>
      <w:lvlJc w:val="left"/>
      <w:pPr>
        <w:tabs>
          <w:tab w:val="num" w:pos="4677"/>
        </w:tabs>
        <w:ind w:left="4677" w:hanging="360"/>
      </w:pPr>
      <w:rPr>
        <w:rFonts w:ascii="Wingdings" w:hAnsi="Wingdings" w:hint="default"/>
      </w:rPr>
    </w:lvl>
    <w:lvl w:ilvl="6" w:tplc="04130001" w:tentative="1">
      <w:start w:val="1"/>
      <w:numFmt w:val="bullet"/>
      <w:lvlText w:val=""/>
      <w:lvlJc w:val="left"/>
      <w:pPr>
        <w:tabs>
          <w:tab w:val="num" w:pos="5397"/>
        </w:tabs>
        <w:ind w:left="5397" w:hanging="360"/>
      </w:pPr>
      <w:rPr>
        <w:rFonts w:ascii="Symbol" w:hAnsi="Symbol" w:hint="default"/>
      </w:rPr>
    </w:lvl>
    <w:lvl w:ilvl="7" w:tplc="04130003" w:tentative="1">
      <w:start w:val="1"/>
      <w:numFmt w:val="bullet"/>
      <w:lvlText w:val="o"/>
      <w:lvlJc w:val="left"/>
      <w:pPr>
        <w:tabs>
          <w:tab w:val="num" w:pos="6117"/>
        </w:tabs>
        <w:ind w:left="6117" w:hanging="360"/>
      </w:pPr>
      <w:rPr>
        <w:rFonts w:ascii="Courier New" w:hAnsi="Courier New" w:cs="Courier New" w:hint="default"/>
      </w:rPr>
    </w:lvl>
    <w:lvl w:ilvl="8" w:tplc="0413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60C64C8F"/>
    <w:multiLevelType w:val="hybridMultilevel"/>
    <w:tmpl w:val="8A848696"/>
    <w:lvl w:ilvl="0" w:tplc="A48E6444">
      <w:start w:val="1"/>
      <w:numFmt w:val="bullet"/>
      <w:lvlText w:val="•"/>
      <w:lvlJc w:val="left"/>
      <w:pPr>
        <w:tabs>
          <w:tab w:val="num" w:pos="720"/>
        </w:tabs>
        <w:ind w:left="720" w:hanging="360"/>
      </w:pPr>
      <w:rPr>
        <w:rFonts w:ascii="Times New Roman" w:hAnsi="Times New Roman" w:hint="default"/>
      </w:rPr>
    </w:lvl>
    <w:lvl w:ilvl="1" w:tplc="0E96FCE0" w:tentative="1">
      <w:start w:val="1"/>
      <w:numFmt w:val="bullet"/>
      <w:lvlText w:val="•"/>
      <w:lvlJc w:val="left"/>
      <w:pPr>
        <w:tabs>
          <w:tab w:val="num" w:pos="1440"/>
        </w:tabs>
        <w:ind w:left="1440" w:hanging="360"/>
      </w:pPr>
      <w:rPr>
        <w:rFonts w:ascii="Times New Roman" w:hAnsi="Times New Roman" w:hint="default"/>
      </w:rPr>
    </w:lvl>
    <w:lvl w:ilvl="2" w:tplc="AEFEBCB6" w:tentative="1">
      <w:start w:val="1"/>
      <w:numFmt w:val="bullet"/>
      <w:lvlText w:val="•"/>
      <w:lvlJc w:val="left"/>
      <w:pPr>
        <w:tabs>
          <w:tab w:val="num" w:pos="2160"/>
        </w:tabs>
        <w:ind w:left="2160" w:hanging="360"/>
      </w:pPr>
      <w:rPr>
        <w:rFonts w:ascii="Times New Roman" w:hAnsi="Times New Roman" w:hint="default"/>
      </w:rPr>
    </w:lvl>
    <w:lvl w:ilvl="3" w:tplc="138E7F48" w:tentative="1">
      <w:start w:val="1"/>
      <w:numFmt w:val="bullet"/>
      <w:lvlText w:val="•"/>
      <w:lvlJc w:val="left"/>
      <w:pPr>
        <w:tabs>
          <w:tab w:val="num" w:pos="2880"/>
        </w:tabs>
        <w:ind w:left="2880" w:hanging="360"/>
      </w:pPr>
      <w:rPr>
        <w:rFonts w:ascii="Times New Roman" w:hAnsi="Times New Roman" w:hint="default"/>
      </w:rPr>
    </w:lvl>
    <w:lvl w:ilvl="4" w:tplc="65C0D944" w:tentative="1">
      <w:start w:val="1"/>
      <w:numFmt w:val="bullet"/>
      <w:lvlText w:val="•"/>
      <w:lvlJc w:val="left"/>
      <w:pPr>
        <w:tabs>
          <w:tab w:val="num" w:pos="3600"/>
        </w:tabs>
        <w:ind w:left="3600" w:hanging="360"/>
      </w:pPr>
      <w:rPr>
        <w:rFonts w:ascii="Times New Roman" w:hAnsi="Times New Roman" w:hint="default"/>
      </w:rPr>
    </w:lvl>
    <w:lvl w:ilvl="5" w:tplc="8BC8FCCA" w:tentative="1">
      <w:start w:val="1"/>
      <w:numFmt w:val="bullet"/>
      <w:lvlText w:val="•"/>
      <w:lvlJc w:val="left"/>
      <w:pPr>
        <w:tabs>
          <w:tab w:val="num" w:pos="4320"/>
        </w:tabs>
        <w:ind w:left="4320" w:hanging="360"/>
      </w:pPr>
      <w:rPr>
        <w:rFonts w:ascii="Times New Roman" w:hAnsi="Times New Roman" w:hint="default"/>
      </w:rPr>
    </w:lvl>
    <w:lvl w:ilvl="6" w:tplc="9CCE1430" w:tentative="1">
      <w:start w:val="1"/>
      <w:numFmt w:val="bullet"/>
      <w:lvlText w:val="•"/>
      <w:lvlJc w:val="left"/>
      <w:pPr>
        <w:tabs>
          <w:tab w:val="num" w:pos="5040"/>
        </w:tabs>
        <w:ind w:left="5040" w:hanging="360"/>
      </w:pPr>
      <w:rPr>
        <w:rFonts w:ascii="Times New Roman" w:hAnsi="Times New Roman" w:hint="default"/>
      </w:rPr>
    </w:lvl>
    <w:lvl w:ilvl="7" w:tplc="CB8AFE48" w:tentative="1">
      <w:start w:val="1"/>
      <w:numFmt w:val="bullet"/>
      <w:lvlText w:val="•"/>
      <w:lvlJc w:val="left"/>
      <w:pPr>
        <w:tabs>
          <w:tab w:val="num" w:pos="5760"/>
        </w:tabs>
        <w:ind w:left="5760" w:hanging="360"/>
      </w:pPr>
      <w:rPr>
        <w:rFonts w:ascii="Times New Roman" w:hAnsi="Times New Roman" w:hint="default"/>
      </w:rPr>
    </w:lvl>
    <w:lvl w:ilvl="8" w:tplc="93F49680"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2790528"/>
    <w:multiLevelType w:val="hybridMultilevel"/>
    <w:tmpl w:val="28C6A764"/>
    <w:lvl w:ilvl="0" w:tplc="0BF64798">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65D200E3"/>
    <w:multiLevelType w:val="hybridMultilevel"/>
    <w:tmpl w:val="509E1464"/>
    <w:lvl w:ilvl="0" w:tplc="714A9C9A">
      <w:numFmt w:val="bullet"/>
      <w:lvlText w:val="-"/>
      <w:lvlJc w:val="left"/>
      <w:pPr>
        <w:tabs>
          <w:tab w:val="num" w:pos="357"/>
        </w:tabs>
        <w:ind w:left="357" w:hanging="357"/>
      </w:pPr>
      <w:rPr>
        <w:rFonts w:ascii="Times New Roman" w:hAnsi="Times New Roman" w:cs="Times New Roman" w:hint="default"/>
        <w:b/>
        <w:i w:val="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171C3A"/>
    <w:multiLevelType w:val="hybridMultilevel"/>
    <w:tmpl w:val="0616E80C"/>
    <w:lvl w:ilvl="0" w:tplc="0413000F">
      <w:start w:val="1"/>
      <w:numFmt w:val="decimal"/>
      <w:lvlText w:val="%1."/>
      <w:lvlJc w:val="left"/>
      <w:pPr>
        <w:tabs>
          <w:tab w:val="num" w:pos="1060"/>
        </w:tabs>
        <w:ind w:left="1060" w:hanging="360"/>
      </w:pPr>
    </w:lvl>
    <w:lvl w:ilvl="1" w:tplc="04130019" w:tentative="1">
      <w:start w:val="1"/>
      <w:numFmt w:val="lowerLetter"/>
      <w:lvlText w:val="%2."/>
      <w:lvlJc w:val="left"/>
      <w:pPr>
        <w:tabs>
          <w:tab w:val="num" w:pos="1780"/>
        </w:tabs>
        <w:ind w:left="1780" w:hanging="360"/>
      </w:pPr>
    </w:lvl>
    <w:lvl w:ilvl="2" w:tplc="0413001B" w:tentative="1">
      <w:start w:val="1"/>
      <w:numFmt w:val="lowerRoman"/>
      <w:lvlText w:val="%3."/>
      <w:lvlJc w:val="right"/>
      <w:pPr>
        <w:tabs>
          <w:tab w:val="num" w:pos="2500"/>
        </w:tabs>
        <w:ind w:left="2500" w:hanging="180"/>
      </w:pPr>
    </w:lvl>
    <w:lvl w:ilvl="3" w:tplc="0413000F" w:tentative="1">
      <w:start w:val="1"/>
      <w:numFmt w:val="decimal"/>
      <w:lvlText w:val="%4."/>
      <w:lvlJc w:val="left"/>
      <w:pPr>
        <w:tabs>
          <w:tab w:val="num" w:pos="3220"/>
        </w:tabs>
        <w:ind w:left="3220" w:hanging="360"/>
      </w:pPr>
    </w:lvl>
    <w:lvl w:ilvl="4" w:tplc="04130019" w:tentative="1">
      <w:start w:val="1"/>
      <w:numFmt w:val="lowerLetter"/>
      <w:lvlText w:val="%5."/>
      <w:lvlJc w:val="left"/>
      <w:pPr>
        <w:tabs>
          <w:tab w:val="num" w:pos="3940"/>
        </w:tabs>
        <w:ind w:left="3940" w:hanging="360"/>
      </w:pPr>
    </w:lvl>
    <w:lvl w:ilvl="5" w:tplc="0413001B" w:tentative="1">
      <w:start w:val="1"/>
      <w:numFmt w:val="lowerRoman"/>
      <w:lvlText w:val="%6."/>
      <w:lvlJc w:val="right"/>
      <w:pPr>
        <w:tabs>
          <w:tab w:val="num" w:pos="4660"/>
        </w:tabs>
        <w:ind w:left="4660" w:hanging="180"/>
      </w:pPr>
    </w:lvl>
    <w:lvl w:ilvl="6" w:tplc="0413000F" w:tentative="1">
      <w:start w:val="1"/>
      <w:numFmt w:val="decimal"/>
      <w:lvlText w:val="%7."/>
      <w:lvlJc w:val="left"/>
      <w:pPr>
        <w:tabs>
          <w:tab w:val="num" w:pos="5380"/>
        </w:tabs>
        <w:ind w:left="5380" w:hanging="360"/>
      </w:pPr>
    </w:lvl>
    <w:lvl w:ilvl="7" w:tplc="04130019" w:tentative="1">
      <w:start w:val="1"/>
      <w:numFmt w:val="lowerLetter"/>
      <w:lvlText w:val="%8."/>
      <w:lvlJc w:val="left"/>
      <w:pPr>
        <w:tabs>
          <w:tab w:val="num" w:pos="6100"/>
        </w:tabs>
        <w:ind w:left="6100" w:hanging="360"/>
      </w:pPr>
    </w:lvl>
    <w:lvl w:ilvl="8" w:tplc="0413001B" w:tentative="1">
      <w:start w:val="1"/>
      <w:numFmt w:val="lowerRoman"/>
      <w:lvlText w:val="%9."/>
      <w:lvlJc w:val="right"/>
      <w:pPr>
        <w:tabs>
          <w:tab w:val="num" w:pos="6820"/>
        </w:tabs>
        <w:ind w:left="6820" w:hanging="180"/>
      </w:pPr>
    </w:lvl>
  </w:abstractNum>
  <w:abstractNum w:abstractNumId="39" w15:restartNumberingAfterBreak="0">
    <w:nsid w:val="71BD4202"/>
    <w:multiLevelType w:val="hybridMultilevel"/>
    <w:tmpl w:val="33AE07E0"/>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abstractNum w:abstractNumId="40" w15:restartNumberingAfterBreak="0">
    <w:nsid w:val="7D4F20A0"/>
    <w:multiLevelType w:val="hybridMultilevel"/>
    <w:tmpl w:val="9E489D24"/>
    <w:lvl w:ilvl="0" w:tplc="714A9C9A">
      <w:numFmt w:val="bullet"/>
      <w:lvlText w:val="-"/>
      <w:lvlJc w:val="left"/>
      <w:pPr>
        <w:tabs>
          <w:tab w:val="num" w:pos="697"/>
        </w:tabs>
        <w:ind w:left="697" w:hanging="357"/>
      </w:pPr>
      <w:rPr>
        <w:rFonts w:ascii="Times New Roman" w:hAnsi="Times New Roman" w:cs="Times New Roman" w:hint="default"/>
        <w:b/>
        <w:i w:val="0"/>
      </w:rPr>
    </w:lvl>
    <w:lvl w:ilvl="1" w:tplc="04130003" w:tentative="1">
      <w:start w:val="1"/>
      <w:numFmt w:val="bullet"/>
      <w:lvlText w:val="o"/>
      <w:lvlJc w:val="left"/>
      <w:pPr>
        <w:tabs>
          <w:tab w:val="num" w:pos="1780"/>
        </w:tabs>
        <w:ind w:left="1780" w:hanging="360"/>
      </w:pPr>
      <w:rPr>
        <w:rFonts w:ascii="Courier New" w:hAnsi="Courier New" w:cs="Courier New" w:hint="default"/>
      </w:rPr>
    </w:lvl>
    <w:lvl w:ilvl="2" w:tplc="04130005" w:tentative="1">
      <w:start w:val="1"/>
      <w:numFmt w:val="bullet"/>
      <w:lvlText w:val=""/>
      <w:lvlJc w:val="left"/>
      <w:pPr>
        <w:tabs>
          <w:tab w:val="num" w:pos="2500"/>
        </w:tabs>
        <w:ind w:left="2500" w:hanging="360"/>
      </w:pPr>
      <w:rPr>
        <w:rFonts w:ascii="Wingdings" w:hAnsi="Wingdings" w:hint="default"/>
      </w:rPr>
    </w:lvl>
    <w:lvl w:ilvl="3" w:tplc="04130001" w:tentative="1">
      <w:start w:val="1"/>
      <w:numFmt w:val="bullet"/>
      <w:lvlText w:val=""/>
      <w:lvlJc w:val="left"/>
      <w:pPr>
        <w:tabs>
          <w:tab w:val="num" w:pos="3220"/>
        </w:tabs>
        <w:ind w:left="3220" w:hanging="360"/>
      </w:pPr>
      <w:rPr>
        <w:rFonts w:ascii="Symbol" w:hAnsi="Symbol" w:hint="default"/>
      </w:rPr>
    </w:lvl>
    <w:lvl w:ilvl="4" w:tplc="04130003" w:tentative="1">
      <w:start w:val="1"/>
      <w:numFmt w:val="bullet"/>
      <w:lvlText w:val="o"/>
      <w:lvlJc w:val="left"/>
      <w:pPr>
        <w:tabs>
          <w:tab w:val="num" w:pos="3940"/>
        </w:tabs>
        <w:ind w:left="3940" w:hanging="360"/>
      </w:pPr>
      <w:rPr>
        <w:rFonts w:ascii="Courier New" w:hAnsi="Courier New" w:cs="Courier New" w:hint="default"/>
      </w:rPr>
    </w:lvl>
    <w:lvl w:ilvl="5" w:tplc="04130005" w:tentative="1">
      <w:start w:val="1"/>
      <w:numFmt w:val="bullet"/>
      <w:lvlText w:val=""/>
      <w:lvlJc w:val="left"/>
      <w:pPr>
        <w:tabs>
          <w:tab w:val="num" w:pos="4660"/>
        </w:tabs>
        <w:ind w:left="4660" w:hanging="360"/>
      </w:pPr>
      <w:rPr>
        <w:rFonts w:ascii="Wingdings" w:hAnsi="Wingdings" w:hint="default"/>
      </w:rPr>
    </w:lvl>
    <w:lvl w:ilvl="6" w:tplc="04130001" w:tentative="1">
      <w:start w:val="1"/>
      <w:numFmt w:val="bullet"/>
      <w:lvlText w:val=""/>
      <w:lvlJc w:val="left"/>
      <w:pPr>
        <w:tabs>
          <w:tab w:val="num" w:pos="5380"/>
        </w:tabs>
        <w:ind w:left="5380" w:hanging="360"/>
      </w:pPr>
      <w:rPr>
        <w:rFonts w:ascii="Symbol" w:hAnsi="Symbol" w:hint="default"/>
      </w:rPr>
    </w:lvl>
    <w:lvl w:ilvl="7" w:tplc="04130003" w:tentative="1">
      <w:start w:val="1"/>
      <w:numFmt w:val="bullet"/>
      <w:lvlText w:val="o"/>
      <w:lvlJc w:val="left"/>
      <w:pPr>
        <w:tabs>
          <w:tab w:val="num" w:pos="6100"/>
        </w:tabs>
        <w:ind w:left="6100" w:hanging="360"/>
      </w:pPr>
      <w:rPr>
        <w:rFonts w:ascii="Courier New" w:hAnsi="Courier New" w:cs="Courier New" w:hint="default"/>
      </w:rPr>
    </w:lvl>
    <w:lvl w:ilvl="8" w:tplc="04130005" w:tentative="1">
      <w:start w:val="1"/>
      <w:numFmt w:val="bullet"/>
      <w:lvlText w:val=""/>
      <w:lvlJc w:val="left"/>
      <w:pPr>
        <w:tabs>
          <w:tab w:val="num" w:pos="6820"/>
        </w:tabs>
        <w:ind w:left="6820" w:hanging="360"/>
      </w:pPr>
      <w:rPr>
        <w:rFonts w:ascii="Wingdings" w:hAnsi="Wingdings" w:hint="default"/>
      </w:rPr>
    </w:lvl>
  </w:abstractNum>
  <w:num w:numId="1">
    <w:abstractNumId w:val="18"/>
  </w:num>
  <w:num w:numId="2">
    <w:abstractNumId w:val="37"/>
  </w:num>
  <w:num w:numId="3">
    <w:abstractNumId w:val="14"/>
  </w:num>
  <w:num w:numId="4">
    <w:abstractNumId w:val="40"/>
  </w:num>
  <w:num w:numId="5">
    <w:abstractNumId w:val="28"/>
  </w:num>
  <w:num w:numId="6">
    <w:abstractNumId w:val="39"/>
  </w:num>
  <w:num w:numId="7">
    <w:abstractNumId w:val="3"/>
  </w:num>
  <w:num w:numId="8">
    <w:abstractNumId w:val="30"/>
  </w:num>
  <w:num w:numId="9">
    <w:abstractNumId w:val="16"/>
  </w:num>
  <w:num w:numId="10">
    <w:abstractNumId w:val="34"/>
  </w:num>
  <w:num w:numId="11">
    <w:abstractNumId w:val="38"/>
  </w:num>
  <w:num w:numId="12">
    <w:abstractNumId w:val="26"/>
  </w:num>
  <w:num w:numId="13">
    <w:abstractNumId w:val="4"/>
  </w:num>
  <w:num w:numId="14">
    <w:abstractNumId w:val="10"/>
  </w:num>
  <w:num w:numId="15">
    <w:abstractNumId w:val="25"/>
  </w:num>
  <w:num w:numId="16">
    <w:abstractNumId w:val="13"/>
  </w:num>
  <w:num w:numId="17">
    <w:abstractNumId w:val="33"/>
  </w:num>
  <w:num w:numId="18">
    <w:abstractNumId w:val="24"/>
  </w:num>
  <w:num w:numId="19">
    <w:abstractNumId w:val="1"/>
  </w:num>
  <w:num w:numId="20">
    <w:abstractNumId w:val="12"/>
  </w:num>
  <w:num w:numId="21">
    <w:abstractNumId w:val="15"/>
  </w:num>
  <w:num w:numId="22">
    <w:abstractNumId w:val="9"/>
  </w:num>
  <w:num w:numId="23">
    <w:abstractNumId w:val="11"/>
  </w:num>
  <w:num w:numId="24">
    <w:abstractNumId w:val="35"/>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7"/>
  </w:num>
  <w:num w:numId="28">
    <w:abstractNumId w:val="6"/>
  </w:num>
  <w:num w:numId="29">
    <w:abstractNumId w:val="21"/>
  </w:num>
  <w:num w:numId="30">
    <w:abstractNumId w:val="23"/>
  </w:num>
  <w:num w:numId="31">
    <w:abstractNumId w:val="2"/>
  </w:num>
  <w:num w:numId="32">
    <w:abstractNumId w:val="0"/>
  </w:num>
  <w:num w:numId="33">
    <w:abstractNumId w:val="31"/>
  </w:num>
  <w:num w:numId="34">
    <w:abstractNumId w:val="5"/>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2"/>
  </w:num>
  <w:num w:numId="38">
    <w:abstractNumId w:val="7"/>
  </w:num>
  <w:num w:numId="39">
    <w:abstractNumId w:val="29"/>
  </w:num>
  <w:num w:numId="40">
    <w:abstractNumId w:val="36"/>
  </w:num>
  <w:num w:numId="41">
    <w:abstractNumId w:val="32"/>
  </w:num>
  <w:num w:numId="42">
    <w:abstractNumId w:val="20"/>
  </w:num>
  <w:num w:numId="4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lboom, Rob">
    <w15:presenceInfo w15:providerId="AD" w15:userId="S::rob.tolboom@radboudumc.nl::2259faa9-4968-43f2-a085-10815bcdc84e"/>
  </w15:person>
  <w15:person w15:author="Gemert, Jackie van">
    <w15:presenceInfo w15:providerId="AD" w15:userId="S-1-5-21-1644491937-963894560-1417001333-1332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activeWritingStyle w:appName="MSWord" w:lang="en-GB" w:vendorID="64" w:dllVersion="6" w:nlCheck="1" w:checkStyle="0"/>
  <w:activeWritingStyle w:appName="MSWord" w:lang="en-US" w:vendorID="64" w:dllVersion="6" w:nlCheck="1" w:checkStyle="0"/>
  <w:activeWritingStyle w:appName="MSWord" w:lang="nl-NL"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l-NL"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46C"/>
    <w:rsid w:val="00002100"/>
    <w:rsid w:val="00002465"/>
    <w:rsid w:val="000037F7"/>
    <w:rsid w:val="00003C81"/>
    <w:rsid w:val="000073FE"/>
    <w:rsid w:val="00010AFF"/>
    <w:rsid w:val="000120F8"/>
    <w:rsid w:val="000159D2"/>
    <w:rsid w:val="00024AC9"/>
    <w:rsid w:val="00024BB7"/>
    <w:rsid w:val="00027D0D"/>
    <w:rsid w:val="000310A9"/>
    <w:rsid w:val="0003744C"/>
    <w:rsid w:val="0004474C"/>
    <w:rsid w:val="00046B2A"/>
    <w:rsid w:val="000606FA"/>
    <w:rsid w:val="00061DB9"/>
    <w:rsid w:val="00065956"/>
    <w:rsid w:val="00073756"/>
    <w:rsid w:val="0008058B"/>
    <w:rsid w:val="000818F9"/>
    <w:rsid w:val="00081B01"/>
    <w:rsid w:val="00081CD2"/>
    <w:rsid w:val="0008218C"/>
    <w:rsid w:val="00090E55"/>
    <w:rsid w:val="00094B9A"/>
    <w:rsid w:val="000A28F9"/>
    <w:rsid w:val="000A5D0A"/>
    <w:rsid w:val="000B0769"/>
    <w:rsid w:val="000B0CC5"/>
    <w:rsid w:val="000B1829"/>
    <w:rsid w:val="000B30F2"/>
    <w:rsid w:val="000B5A3B"/>
    <w:rsid w:val="000B7E12"/>
    <w:rsid w:val="000C40C2"/>
    <w:rsid w:val="000C4718"/>
    <w:rsid w:val="000C7936"/>
    <w:rsid w:val="000D5271"/>
    <w:rsid w:val="000D59DF"/>
    <w:rsid w:val="000D5B5B"/>
    <w:rsid w:val="000D5C29"/>
    <w:rsid w:val="000D7579"/>
    <w:rsid w:val="000E579E"/>
    <w:rsid w:val="000E724A"/>
    <w:rsid w:val="000F021A"/>
    <w:rsid w:val="000F62FB"/>
    <w:rsid w:val="000F6508"/>
    <w:rsid w:val="000F6D4F"/>
    <w:rsid w:val="00101EB3"/>
    <w:rsid w:val="001032D7"/>
    <w:rsid w:val="00106B99"/>
    <w:rsid w:val="00106D4F"/>
    <w:rsid w:val="001105F3"/>
    <w:rsid w:val="001106BF"/>
    <w:rsid w:val="00112FB7"/>
    <w:rsid w:val="001165B5"/>
    <w:rsid w:val="00121AF1"/>
    <w:rsid w:val="0012489D"/>
    <w:rsid w:val="001329E2"/>
    <w:rsid w:val="00134AD1"/>
    <w:rsid w:val="001416FE"/>
    <w:rsid w:val="001507B0"/>
    <w:rsid w:val="00153C4B"/>
    <w:rsid w:val="0015550B"/>
    <w:rsid w:val="00156356"/>
    <w:rsid w:val="001571AE"/>
    <w:rsid w:val="0016112D"/>
    <w:rsid w:val="00165785"/>
    <w:rsid w:val="0017124D"/>
    <w:rsid w:val="001726B4"/>
    <w:rsid w:val="00175749"/>
    <w:rsid w:val="001767F1"/>
    <w:rsid w:val="00180D5A"/>
    <w:rsid w:val="001817DE"/>
    <w:rsid w:val="001825D0"/>
    <w:rsid w:val="001907E8"/>
    <w:rsid w:val="00193456"/>
    <w:rsid w:val="0019390B"/>
    <w:rsid w:val="00197636"/>
    <w:rsid w:val="00197C9C"/>
    <w:rsid w:val="001A1F13"/>
    <w:rsid w:val="001A42C0"/>
    <w:rsid w:val="001A56B1"/>
    <w:rsid w:val="001A7067"/>
    <w:rsid w:val="001B10DE"/>
    <w:rsid w:val="001B3AEF"/>
    <w:rsid w:val="001B443D"/>
    <w:rsid w:val="001B64DB"/>
    <w:rsid w:val="001C239D"/>
    <w:rsid w:val="001C270B"/>
    <w:rsid w:val="001C3EE4"/>
    <w:rsid w:val="001D16CC"/>
    <w:rsid w:val="001D231F"/>
    <w:rsid w:val="001D396E"/>
    <w:rsid w:val="001D5535"/>
    <w:rsid w:val="001D5860"/>
    <w:rsid w:val="001D78C5"/>
    <w:rsid w:val="001E5EEA"/>
    <w:rsid w:val="001F165E"/>
    <w:rsid w:val="001F1B36"/>
    <w:rsid w:val="001F2AAE"/>
    <w:rsid w:val="001F367D"/>
    <w:rsid w:val="001F37D0"/>
    <w:rsid w:val="001F473E"/>
    <w:rsid w:val="001F5A09"/>
    <w:rsid w:val="00201BB9"/>
    <w:rsid w:val="00202591"/>
    <w:rsid w:val="002027CD"/>
    <w:rsid w:val="002045B0"/>
    <w:rsid w:val="00204D1A"/>
    <w:rsid w:val="00212071"/>
    <w:rsid w:val="002132E4"/>
    <w:rsid w:val="0021330B"/>
    <w:rsid w:val="002156E0"/>
    <w:rsid w:val="00215D1A"/>
    <w:rsid w:val="00221625"/>
    <w:rsid w:val="00232866"/>
    <w:rsid w:val="00233F88"/>
    <w:rsid w:val="0023427D"/>
    <w:rsid w:val="0023469F"/>
    <w:rsid w:val="00235167"/>
    <w:rsid w:val="00235AE3"/>
    <w:rsid w:val="0023642E"/>
    <w:rsid w:val="00236CF6"/>
    <w:rsid w:val="00244185"/>
    <w:rsid w:val="002477D7"/>
    <w:rsid w:val="00252FCD"/>
    <w:rsid w:val="00253C2C"/>
    <w:rsid w:val="00254ED3"/>
    <w:rsid w:val="00255DDD"/>
    <w:rsid w:val="00257634"/>
    <w:rsid w:val="00260917"/>
    <w:rsid w:val="002650EE"/>
    <w:rsid w:val="00266173"/>
    <w:rsid w:val="00267DBB"/>
    <w:rsid w:val="00271351"/>
    <w:rsid w:val="00272E98"/>
    <w:rsid w:val="002758F7"/>
    <w:rsid w:val="00275B40"/>
    <w:rsid w:val="00283A00"/>
    <w:rsid w:val="0028530D"/>
    <w:rsid w:val="00290BB5"/>
    <w:rsid w:val="00291D29"/>
    <w:rsid w:val="0029755D"/>
    <w:rsid w:val="002A040B"/>
    <w:rsid w:val="002A0840"/>
    <w:rsid w:val="002A37A5"/>
    <w:rsid w:val="002A50F3"/>
    <w:rsid w:val="002A772C"/>
    <w:rsid w:val="002A7ACB"/>
    <w:rsid w:val="002B03DA"/>
    <w:rsid w:val="002B2976"/>
    <w:rsid w:val="002B4E39"/>
    <w:rsid w:val="002C1F98"/>
    <w:rsid w:val="002C3A4D"/>
    <w:rsid w:val="002C4C5C"/>
    <w:rsid w:val="002C5D60"/>
    <w:rsid w:val="002C6164"/>
    <w:rsid w:val="002C737E"/>
    <w:rsid w:val="002D443D"/>
    <w:rsid w:val="002D68AC"/>
    <w:rsid w:val="002D6CBD"/>
    <w:rsid w:val="002D7740"/>
    <w:rsid w:val="002E5DD7"/>
    <w:rsid w:val="002E5E5B"/>
    <w:rsid w:val="002F143F"/>
    <w:rsid w:val="002F400A"/>
    <w:rsid w:val="002F45EA"/>
    <w:rsid w:val="002F5508"/>
    <w:rsid w:val="00307811"/>
    <w:rsid w:val="003114AB"/>
    <w:rsid w:val="00312ECF"/>
    <w:rsid w:val="00317FAC"/>
    <w:rsid w:val="003213F9"/>
    <w:rsid w:val="00324914"/>
    <w:rsid w:val="00324F06"/>
    <w:rsid w:val="00327FE6"/>
    <w:rsid w:val="003332F9"/>
    <w:rsid w:val="00342197"/>
    <w:rsid w:val="0034773F"/>
    <w:rsid w:val="003512DC"/>
    <w:rsid w:val="00356711"/>
    <w:rsid w:val="00357F4A"/>
    <w:rsid w:val="00360813"/>
    <w:rsid w:val="00360898"/>
    <w:rsid w:val="00362D6E"/>
    <w:rsid w:val="00370269"/>
    <w:rsid w:val="00372FF7"/>
    <w:rsid w:val="003734FB"/>
    <w:rsid w:val="00377C33"/>
    <w:rsid w:val="0038777D"/>
    <w:rsid w:val="00391B72"/>
    <w:rsid w:val="00394E58"/>
    <w:rsid w:val="00396E5E"/>
    <w:rsid w:val="003B567B"/>
    <w:rsid w:val="003B6145"/>
    <w:rsid w:val="003B69C7"/>
    <w:rsid w:val="003C267E"/>
    <w:rsid w:val="003C36B7"/>
    <w:rsid w:val="003C4D95"/>
    <w:rsid w:val="003C62EC"/>
    <w:rsid w:val="003D1840"/>
    <w:rsid w:val="003D67D7"/>
    <w:rsid w:val="003E5B35"/>
    <w:rsid w:val="003E6A5D"/>
    <w:rsid w:val="003F02BC"/>
    <w:rsid w:val="003F0C0D"/>
    <w:rsid w:val="003F0FDE"/>
    <w:rsid w:val="003F4183"/>
    <w:rsid w:val="003F7E6B"/>
    <w:rsid w:val="004009D5"/>
    <w:rsid w:val="004060B7"/>
    <w:rsid w:val="00407227"/>
    <w:rsid w:val="00412105"/>
    <w:rsid w:val="00413A72"/>
    <w:rsid w:val="00415C45"/>
    <w:rsid w:val="004210EC"/>
    <w:rsid w:val="00421916"/>
    <w:rsid w:val="00421921"/>
    <w:rsid w:val="0042399D"/>
    <w:rsid w:val="0042798E"/>
    <w:rsid w:val="00433522"/>
    <w:rsid w:val="00433BFE"/>
    <w:rsid w:val="00434D6F"/>
    <w:rsid w:val="0043522F"/>
    <w:rsid w:val="004363FB"/>
    <w:rsid w:val="00437068"/>
    <w:rsid w:val="00437AB9"/>
    <w:rsid w:val="00437D35"/>
    <w:rsid w:val="00444724"/>
    <w:rsid w:val="00445207"/>
    <w:rsid w:val="00452BE9"/>
    <w:rsid w:val="004539C5"/>
    <w:rsid w:val="00456B32"/>
    <w:rsid w:val="00460FEF"/>
    <w:rsid w:val="00464D05"/>
    <w:rsid w:val="00465033"/>
    <w:rsid w:val="00465427"/>
    <w:rsid w:val="00466272"/>
    <w:rsid w:val="004762DE"/>
    <w:rsid w:val="004766A6"/>
    <w:rsid w:val="0048038D"/>
    <w:rsid w:val="004811BA"/>
    <w:rsid w:val="0049056E"/>
    <w:rsid w:val="00491C10"/>
    <w:rsid w:val="00496F12"/>
    <w:rsid w:val="00497261"/>
    <w:rsid w:val="004A015C"/>
    <w:rsid w:val="004A015D"/>
    <w:rsid w:val="004A6C50"/>
    <w:rsid w:val="004A762D"/>
    <w:rsid w:val="004B17D0"/>
    <w:rsid w:val="004B467A"/>
    <w:rsid w:val="004B5DC6"/>
    <w:rsid w:val="004B7AD0"/>
    <w:rsid w:val="004C6AD8"/>
    <w:rsid w:val="004D325A"/>
    <w:rsid w:val="004D3815"/>
    <w:rsid w:val="004D7159"/>
    <w:rsid w:val="004D76B1"/>
    <w:rsid w:val="004E08D8"/>
    <w:rsid w:val="004E2257"/>
    <w:rsid w:val="004E2908"/>
    <w:rsid w:val="004E3721"/>
    <w:rsid w:val="004E3FDA"/>
    <w:rsid w:val="004E4485"/>
    <w:rsid w:val="004F05FF"/>
    <w:rsid w:val="004F369C"/>
    <w:rsid w:val="004F3721"/>
    <w:rsid w:val="004F4C17"/>
    <w:rsid w:val="004F7224"/>
    <w:rsid w:val="00500178"/>
    <w:rsid w:val="005006E5"/>
    <w:rsid w:val="00502176"/>
    <w:rsid w:val="00502BA8"/>
    <w:rsid w:val="005073BE"/>
    <w:rsid w:val="00507F25"/>
    <w:rsid w:val="00516543"/>
    <w:rsid w:val="00516904"/>
    <w:rsid w:val="00537881"/>
    <w:rsid w:val="0054015B"/>
    <w:rsid w:val="00542C71"/>
    <w:rsid w:val="005518CA"/>
    <w:rsid w:val="00553894"/>
    <w:rsid w:val="00553C9E"/>
    <w:rsid w:val="00555A42"/>
    <w:rsid w:val="005578E3"/>
    <w:rsid w:val="00560663"/>
    <w:rsid w:val="00563001"/>
    <w:rsid w:val="0056313E"/>
    <w:rsid w:val="00563628"/>
    <w:rsid w:val="005642E5"/>
    <w:rsid w:val="0056739D"/>
    <w:rsid w:val="005710D7"/>
    <w:rsid w:val="0057399A"/>
    <w:rsid w:val="00574ACE"/>
    <w:rsid w:val="00576782"/>
    <w:rsid w:val="00580702"/>
    <w:rsid w:val="005818EB"/>
    <w:rsid w:val="0059004A"/>
    <w:rsid w:val="00591877"/>
    <w:rsid w:val="00597810"/>
    <w:rsid w:val="005A0336"/>
    <w:rsid w:val="005A0A1C"/>
    <w:rsid w:val="005A2933"/>
    <w:rsid w:val="005A4E33"/>
    <w:rsid w:val="005A5B9C"/>
    <w:rsid w:val="005B4006"/>
    <w:rsid w:val="005C375C"/>
    <w:rsid w:val="005C39E7"/>
    <w:rsid w:val="005C5103"/>
    <w:rsid w:val="005C5D62"/>
    <w:rsid w:val="005C7D9D"/>
    <w:rsid w:val="005D0BA9"/>
    <w:rsid w:val="005D279B"/>
    <w:rsid w:val="005D4EEC"/>
    <w:rsid w:val="005D6F94"/>
    <w:rsid w:val="005D733B"/>
    <w:rsid w:val="005E45DA"/>
    <w:rsid w:val="005E4786"/>
    <w:rsid w:val="005E490F"/>
    <w:rsid w:val="005E5732"/>
    <w:rsid w:val="005E59EC"/>
    <w:rsid w:val="005E60AE"/>
    <w:rsid w:val="005F126F"/>
    <w:rsid w:val="00602CF3"/>
    <w:rsid w:val="00603D22"/>
    <w:rsid w:val="00605BF7"/>
    <w:rsid w:val="0060711B"/>
    <w:rsid w:val="006111C3"/>
    <w:rsid w:val="00612CD9"/>
    <w:rsid w:val="00616BC7"/>
    <w:rsid w:val="00617002"/>
    <w:rsid w:val="00625F1F"/>
    <w:rsid w:val="00634D7B"/>
    <w:rsid w:val="006360C2"/>
    <w:rsid w:val="00642544"/>
    <w:rsid w:val="00646C1F"/>
    <w:rsid w:val="00651174"/>
    <w:rsid w:val="0065119A"/>
    <w:rsid w:val="006537D8"/>
    <w:rsid w:val="00656027"/>
    <w:rsid w:val="00660CFF"/>
    <w:rsid w:val="006620C5"/>
    <w:rsid w:val="00665467"/>
    <w:rsid w:val="0067325B"/>
    <w:rsid w:val="00683861"/>
    <w:rsid w:val="00683D35"/>
    <w:rsid w:val="00683DC7"/>
    <w:rsid w:val="006922E1"/>
    <w:rsid w:val="0069389E"/>
    <w:rsid w:val="006940AB"/>
    <w:rsid w:val="006A15DE"/>
    <w:rsid w:val="006A224E"/>
    <w:rsid w:val="006A7032"/>
    <w:rsid w:val="006B543E"/>
    <w:rsid w:val="006C0E65"/>
    <w:rsid w:val="006C1B33"/>
    <w:rsid w:val="006C3831"/>
    <w:rsid w:val="006C4273"/>
    <w:rsid w:val="006C5FE6"/>
    <w:rsid w:val="006D19CE"/>
    <w:rsid w:val="006D4879"/>
    <w:rsid w:val="006D4D37"/>
    <w:rsid w:val="006D687F"/>
    <w:rsid w:val="006E243C"/>
    <w:rsid w:val="006E5C31"/>
    <w:rsid w:val="006E6B92"/>
    <w:rsid w:val="006F55B9"/>
    <w:rsid w:val="006F5A8E"/>
    <w:rsid w:val="006F7F45"/>
    <w:rsid w:val="007004B4"/>
    <w:rsid w:val="00701BF3"/>
    <w:rsid w:val="00703EC0"/>
    <w:rsid w:val="00705B7B"/>
    <w:rsid w:val="00705DA0"/>
    <w:rsid w:val="0071236F"/>
    <w:rsid w:val="00716622"/>
    <w:rsid w:val="00720697"/>
    <w:rsid w:val="007210A5"/>
    <w:rsid w:val="00722378"/>
    <w:rsid w:val="00723CAF"/>
    <w:rsid w:val="00725ABF"/>
    <w:rsid w:val="0072749A"/>
    <w:rsid w:val="00732C78"/>
    <w:rsid w:val="00736769"/>
    <w:rsid w:val="00741BDF"/>
    <w:rsid w:val="007458D5"/>
    <w:rsid w:val="007518CC"/>
    <w:rsid w:val="00754F29"/>
    <w:rsid w:val="00755EF9"/>
    <w:rsid w:val="007560F9"/>
    <w:rsid w:val="00756E9B"/>
    <w:rsid w:val="007623CA"/>
    <w:rsid w:val="0076446C"/>
    <w:rsid w:val="00765FA5"/>
    <w:rsid w:val="007663C6"/>
    <w:rsid w:val="007664D8"/>
    <w:rsid w:val="00775E15"/>
    <w:rsid w:val="0077797C"/>
    <w:rsid w:val="00782CAF"/>
    <w:rsid w:val="00782D3C"/>
    <w:rsid w:val="00792392"/>
    <w:rsid w:val="0079380D"/>
    <w:rsid w:val="007958D7"/>
    <w:rsid w:val="00797B5E"/>
    <w:rsid w:val="00797BC8"/>
    <w:rsid w:val="007A3EEA"/>
    <w:rsid w:val="007B1772"/>
    <w:rsid w:val="007B64E4"/>
    <w:rsid w:val="007C6D91"/>
    <w:rsid w:val="007D1184"/>
    <w:rsid w:val="007D3822"/>
    <w:rsid w:val="007D3F9C"/>
    <w:rsid w:val="007E64E8"/>
    <w:rsid w:val="007F39AD"/>
    <w:rsid w:val="007F45A1"/>
    <w:rsid w:val="008016FF"/>
    <w:rsid w:val="00802244"/>
    <w:rsid w:val="00803C9D"/>
    <w:rsid w:val="0080429D"/>
    <w:rsid w:val="00806959"/>
    <w:rsid w:val="0082277F"/>
    <w:rsid w:val="008243A6"/>
    <w:rsid w:val="00826BD0"/>
    <w:rsid w:val="00827BBB"/>
    <w:rsid w:val="00830E5A"/>
    <w:rsid w:val="00830F64"/>
    <w:rsid w:val="00841416"/>
    <w:rsid w:val="00841440"/>
    <w:rsid w:val="008420C4"/>
    <w:rsid w:val="00845870"/>
    <w:rsid w:val="00850C06"/>
    <w:rsid w:val="00855DF4"/>
    <w:rsid w:val="00857D2E"/>
    <w:rsid w:val="00861F74"/>
    <w:rsid w:val="00864901"/>
    <w:rsid w:val="00866039"/>
    <w:rsid w:val="00870511"/>
    <w:rsid w:val="008725A8"/>
    <w:rsid w:val="00872C20"/>
    <w:rsid w:val="008744F4"/>
    <w:rsid w:val="008809AA"/>
    <w:rsid w:val="0088485B"/>
    <w:rsid w:val="00885F48"/>
    <w:rsid w:val="008908D4"/>
    <w:rsid w:val="008933E5"/>
    <w:rsid w:val="00893DD3"/>
    <w:rsid w:val="008A3FDA"/>
    <w:rsid w:val="008A4697"/>
    <w:rsid w:val="008A4A33"/>
    <w:rsid w:val="008B3189"/>
    <w:rsid w:val="008B7C55"/>
    <w:rsid w:val="008D076E"/>
    <w:rsid w:val="008D1FE4"/>
    <w:rsid w:val="008D4D03"/>
    <w:rsid w:val="008E032C"/>
    <w:rsid w:val="008E0C12"/>
    <w:rsid w:val="008E115B"/>
    <w:rsid w:val="008E3053"/>
    <w:rsid w:val="008E3C22"/>
    <w:rsid w:val="008E6A3D"/>
    <w:rsid w:val="008F79D1"/>
    <w:rsid w:val="00904F97"/>
    <w:rsid w:val="00913819"/>
    <w:rsid w:val="00913DB3"/>
    <w:rsid w:val="00914A01"/>
    <w:rsid w:val="0092062B"/>
    <w:rsid w:val="00922CB7"/>
    <w:rsid w:val="009232FD"/>
    <w:rsid w:val="0092429F"/>
    <w:rsid w:val="00927076"/>
    <w:rsid w:val="00927221"/>
    <w:rsid w:val="00931697"/>
    <w:rsid w:val="009436A7"/>
    <w:rsid w:val="0095176D"/>
    <w:rsid w:val="00954716"/>
    <w:rsid w:val="0095582C"/>
    <w:rsid w:val="00956AF7"/>
    <w:rsid w:val="00962F0F"/>
    <w:rsid w:val="00967359"/>
    <w:rsid w:val="009679E1"/>
    <w:rsid w:val="009738A3"/>
    <w:rsid w:val="009812DD"/>
    <w:rsid w:val="009830CD"/>
    <w:rsid w:val="00986F42"/>
    <w:rsid w:val="00990045"/>
    <w:rsid w:val="00992410"/>
    <w:rsid w:val="00994953"/>
    <w:rsid w:val="009A0F7A"/>
    <w:rsid w:val="009A5125"/>
    <w:rsid w:val="009B11FC"/>
    <w:rsid w:val="009B2DE5"/>
    <w:rsid w:val="009B3EB9"/>
    <w:rsid w:val="009B58BF"/>
    <w:rsid w:val="009B62B9"/>
    <w:rsid w:val="009B7934"/>
    <w:rsid w:val="009C2C73"/>
    <w:rsid w:val="009C512C"/>
    <w:rsid w:val="009C5402"/>
    <w:rsid w:val="009D12BD"/>
    <w:rsid w:val="009D63FA"/>
    <w:rsid w:val="009E43B3"/>
    <w:rsid w:val="009E49F8"/>
    <w:rsid w:val="009F1146"/>
    <w:rsid w:val="009F1DB9"/>
    <w:rsid w:val="00A03C3D"/>
    <w:rsid w:val="00A07C28"/>
    <w:rsid w:val="00A1000F"/>
    <w:rsid w:val="00A10549"/>
    <w:rsid w:val="00A1713B"/>
    <w:rsid w:val="00A2411C"/>
    <w:rsid w:val="00A31171"/>
    <w:rsid w:val="00A36609"/>
    <w:rsid w:val="00A41DEB"/>
    <w:rsid w:val="00A41E3B"/>
    <w:rsid w:val="00A4295B"/>
    <w:rsid w:val="00A517D5"/>
    <w:rsid w:val="00A51F87"/>
    <w:rsid w:val="00A6188D"/>
    <w:rsid w:val="00A71102"/>
    <w:rsid w:val="00A73A35"/>
    <w:rsid w:val="00A740D9"/>
    <w:rsid w:val="00A75984"/>
    <w:rsid w:val="00A76884"/>
    <w:rsid w:val="00A77A02"/>
    <w:rsid w:val="00A8322C"/>
    <w:rsid w:val="00A841CF"/>
    <w:rsid w:val="00A9303D"/>
    <w:rsid w:val="00A95B58"/>
    <w:rsid w:val="00A963FE"/>
    <w:rsid w:val="00A96C95"/>
    <w:rsid w:val="00AA3C0B"/>
    <w:rsid w:val="00AA47E5"/>
    <w:rsid w:val="00AB02A2"/>
    <w:rsid w:val="00AB3982"/>
    <w:rsid w:val="00AB4550"/>
    <w:rsid w:val="00AC110A"/>
    <w:rsid w:val="00AC31AA"/>
    <w:rsid w:val="00AD02E7"/>
    <w:rsid w:val="00AD065B"/>
    <w:rsid w:val="00AD3E47"/>
    <w:rsid w:val="00AD7218"/>
    <w:rsid w:val="00AE41E0"/>
    <w:rsid w:val="00AE4650"/>
    <w:rsid w:val="00AE4A01"/>
    <w:rsid w:val="00AE51F5"/>
    <w:rsid w:val="00AF5BFB"/>
    <w:rsid w:val="00B000B3"/>
    <w:rsid w:val="00B00476"/>
    <w:rsid w:val="00B01735"/>
    <w:rsid w:val="00B065C6"/>
    <w:rsid w:val="00B06C26"/>
    <w:rsid w:val="00B15D3F"/>
    <w:rsid w:val="00B24232"/>
    <w:rsid w:val="00B3300B"/>
    <w:rsid w:val="00B336AB"/>
    <w:rsid w:val="00B35CD4"/>
    <w:rsid w:val="00B51F3F"/>
    <w:rsid w:val="00B52DC4"/>
    <w:rsid w:val="00B54EA7"/>
    <w:rsid w:val="00B55889"/>
    <w:rsid w:val="00B569AE"/>
    <w:rsid w:val="00B61406"/>
    <w:rsid w:val="00B6325A"/>
    <w:rsid w:val="00B63410"/>
    <w:rsid w:val="00B63F36"/>
    <w:rsid w:val="00B64912"/>
    <w:rsid w:val="00B70386"/>
    <w:rsid w:val="00B72E6F"/>
    <w:rsid w:val="00B770ED"/>
    <w:rsid w:val="00B80614"/>
    <w:rsid w:val="00B80BF4"/>
    <w:rsid w:val="00B81FB4"/>
    <w:rsid w:val="00B83E51"/>
    <w:rsid w:val="00B856DB"/>
    <w:rsid w:val="00B86063"/>
    <w:rsid w:val="00B91A12"/>
    <w:rsid w:val="00B92FAA"/>
    <w:rsid w:val="00B96704"/>
    <w:rsid w:val="00B96752"/>
    <w:rsid w:val="00B96B75"/>
    <w:rsid w:val="00B97686"/>
    <w:rsid w:val="00B97B6D"/>
    <w:rsid w:val="00BA0162"/>
    <w:rsid w:val="00BA144C"/>
    <w:rsid w:val="00BA7E8C"/>
    <w:rsid w:val="00BB0778"/>
    <w:rsid w:val="00BB0AF8"/>
    <w:rsid w:val="00BB6A2B"/>
    <w:rsid w:val="00BC140B"/>
    <w:rsid w:val="00BC28EE"/>
    <w:rsid w:val="00BC4A7F"/>
    <w:rsid w:val="00BC5304"/>
    <w:rsid w:val="00BD056C"/>
    <w:rsid w:val="00BD2CAC"/>
    <w:rsid w:val="00BE1353"/>
    <w:rsid w:val="00BE2212"/>
    <w:rsid w:val="00BE2992"/>
    <w:rsid w:val="00BE3E69"/>
    <w:rsid w:val="00BE5E92"/>
    <w:rsid w:val="00BF0463"/>
    <w:rsid w:val="00BF27F4"/>
    <w:rsid w:val="00BF3BEF"/>
    <w:rsid w:val="00BF74B7"/>
    <w:rsid w:val="00C02524"/>
    <w:rsid w:val="00C07E9E"/>
    <w:rsid w:val="00C11817"/>
    <w:rsid w:val="00C15FB7"/>
    <w:rsid w:val="00C17E94"/>
    <w:rsid w:val="00C21C69"/>
    <w:rsid w:val="00C226F4"/>
    <w:rsid w:val="00C25786"/>
    <w:rsid w:val="00C27B20"/>
    <w:rsid w:val="00C3091B"/>
    <w:rsid w:val="00C309A0"/>
    <w:rsid w:val="00C316AE"/>
    <w:rsid w:val="00C338E2"/>
    <w:rsid w:val="00C4040E"/>
    <w:rsid w:val="00C4174C"/>
    <w:rsid w:val="00C41ADC"/>
    <w:rsid w:val="00C46408"/>
    <w:rsid w:val="00C50ADA"/>
    <w:rsid w:val="00C5506A"/>
    <w:rsid w:val="00C57384"/>
    <w:rsid w:val="00C60172"/>
    <w:rsid w:val="00C64F02"/>
    <w:rsid w:val="00C6537A"/>
    <w:rsid w:val="00C658B4"/>
    <w:rsid w:val="00C76358"/>
    <w:rsid w:val="00C85DCE"/>
    <w:rsid w:val="00C90409"/>
    <w:rsid w:val="00C9175E"/>
    <w:rsid w:val="00C958A9"/>
    <w:rsid w:val="00CA071A"/>
    <w:rsid w:val="00CA4291"/>
    <w:rsid w:val="00CA4F2D"/>
    <w:rsid w:val="00CA6DD0"/>
    <w:rsid w:val="00CB0BDA"/>
    <w:rsid w:val="00CB1C31"/>
    <w:rsid w:val="00CB1D0A"/>
    <w:rsid w:val="00CB22D8"/>
    <w:rsid w:val="00CB4060"/>
    <w:rsid w:val="00CB4DAB"/>
    <w:rsid w:val="00CB4E70"/>
    <w:rsid w:val="00CB74FE"/>
    <w:rsid w:val="00CC6B80"/>
    <w:rsid w:val="00CC7C98"/>
    <w:rsid w:val="00CD0D8F"/>
    <w:rsid w:val="00CD3E46"/>
    <w:rsid w:val="00CD407D"/>
    <w:rsid w:val="00CD4610"/>
    <w:rsid w:val="00CD53BA"/>
    <w:rsid w:val="00CD5DE9"/>
    <w:rsid w:val="00CE21B3"/>
    <w:rsid w:val="00CE47E6"/>
    <w:rsid w:val="00CE5090"/>
    <w:rsid w:val="00CE6179"/>
    <w:rsid w:val="00CE6DE4"/>
    <w:rsid w:val="00CF0EC2"/>
    <w:rsid w:val="00CF66E3"/>
    <w:rsid w:val="00D01342"/>
    <w:rsid w:val="00D03AF1"/>
    <w:rsid w:val="00D2218F"/>
    <w:rsid w:val="00D233AF"/>
    <w:rsid w:val="00D239F7"/>
    <w:rsid w:val="00D2749A"/>
    <w:rsid w:val="00D3470F"/>
    <w:rsid w:val="00D34F1C"/>
    <w:rsid w:val="00D43525"/>
    <w:rsid w:val="00D4526F"/>
    <w:rsid w:val="00D459CC"/>
    <w:rsid w:val="00D46878"/>
    <w:rsid w:val="00D4734F"/>
    <w:rsid w:val="00D512FB"/>
    <w:rsid w:val="00D51B18"/>
    <w:rsid w:val="00D51F94"/>
    <w:rsid w:val="00D551FA"/>
    <w:rsid w:val="00D60D3D"/>
    <w:rsid w:val="00D70FB9"/>
    <w:rsid w:val="00D81C46"/>
    <w:rsid w:val="00D94F9A"/>
    <w:rsid w:val="00D95722"/>
    <w:rsid w:val="00D97654"/>
    <w:rsid w:val="00D978C7"/>
    <w:rsid w:val="00DA3733"/>
    <w:rsid w:val="00DA4D77"/>
    <w:rsid w:val="00DA5AEE"/>
    <w:rsid w:val="00DA7DCA"/>
    <w:rsid w:val="00DB1B3C"/>
    <w:rsid w:val="00DB2B76"/>
    <w:rsid w:val="00DB74F7"/>
    <w:rsid w:val="00DC6407"/>
    <w:rsid w:val="00DD0522"/>
    <w:rsid w:val="00DD0654"/>
    <w:rsid w:val="00DD3966"/>
    <w:rsid w:val="00DD5555"/>
    <w:rsid w:val="00DE0DC8"/>
    <w:rsid w:val="00DE4DBB"/>
    <w:rsid w:val="00DE75F5"/>
    <w:rsid w:val="00DF2DD7"/>
    <w:rsid w:val="00DF3BE7"/>
    <w:rsid w:val="00DF5CB8"/>
    <w:rsid w:val="00DF6A85"/>
    <w:rsid w:val="00E008F1"/>
    <w:rsid w:val="00E03633"/>
    <w:rsid w:val="00E11418"/>
    <w:rsid w:val="00E14886"/>
    <w:rsid w:val="00E155F2"/>
    <w:rsid w:val="00E167A4"/>
    <w:rsid w:val="00E16F21"/>
    <w:rsid w:val="00E21CA6"/>
    <w:rsid w:val="00E223F0"/>
    <w:rsid w:val="00E24ABC"/>
    <w:rsid w:val="00E30E9D"/>
    <w:rsid w:val="00E34AF6"/>
    <w:rsid w:val="00E3574A"/>
    <w:rsid w:val="00E36606"/>
    <w:rsid w:val="00E3707E"/>
    <w:rsid w:val="00E40CF5"/>
    <w:rsid w:val="00E41938"/>
    <w:rsid w:val="00E42C59"/>
    <w:rsid w:val="00E449A5"/>
    <w:rsid w:val="00E44D2B"/>
    <w:rsid w:val="00E52637"/>
    <w:rsid w:val="00E52B38"/>
    <w:rsid w:val="00E5402A"/>
    <w:rsid w:val="00E60F38"/>
    <w:rsid w:val="00E648C4"/>
    <w:rsid w:val="00E73543"/>
    <w:rsid w:val="00E739D4"/>
    <w:rsid w:val="00E73CBD"/>
    <w:rsid w:val="00E76318"/>
    <w:rsid w:val="00E832D6"/>
    <w:rsid w:val="00E83689"/>
    <w:rsid w:val="00E83A5A"/>
    <w:rsid w:val="00E83FE9"/>
    <w:rsid w:val="00E848C8"/>
    <w:rsid w:val="00E86D31"/>
    <w:rsid w:val="00E905DD"/>
    <w:rsid w:val="00E90FF2"/>
    <w:rsid w:val="00E9325D"/>
    <w:rsid w:val="00E93CA3"/>
    <w:rsid w:val="00E969A2"/>
    <w:rsid w:val="00E97E16"/>
    <w:rsid w:val="00EA0147"/>
    <w:rsid w:val="00EA1298"/>
    <w:rsid w:val="00EA1F89"/>
    <w:rsid w:val="00EA2068"/>
    <w:rsid w:val="00EA3A13"/>
    <w:rsid w:val="00EA45E9"/>
    <w:rsid w:val="00EA4694"/>
    <w:rsid w:val="00EA511E"/>
    <w:rsid w:val="00EA64A8"/>
    <w:rsid w:val="00EA66E8"/>
    <w:rsid w:val="00EA7ED8"/>
    <w:rsid w:val="00EB0476"/>
    <w:rsid w:val="00EB0CDF"/>
    <w:rsid w:val="00EB250D"/>
    <w:rsid w:val="00EB4AE6"/>
    <w:rsid w:val="00EC094D"/>
    <w:rsid w:val="00EC6669"/>
    <w:rsid w:val="00EC682B"/>
    <w:rsid w:val="00EC79E2"/>
    <w:rsid w:val="00EC7AE0"/>
    <w:rsid w:val="00ED0EA7"/>
    <w:rsid w:val="00ED273D"/>
    <w:rsid w:val="00ED2F41"/>
    <w:rsid w:val="00EE3CF8"/>
    <w:rsid w:val="00EE6664"/>
    <w:rsid w:val="00EF19C7"/>
    <w:rsid w:val="00EF2B1A"/>
    <w:rsid w:val="00EF3B0E"/>
    <w:rsid w:val="00EF57CB"/>
    <w:rsid w:val="00F01692"/>
    <w:rsid w:val="00F02B48"/>
    <w:rsid w:val="00F03F45"/>
    <w:rsid w:val="00F049CE"/>
    <w:rsid w:val="00F05F34"/>
    <w:rsid w:val="00F068DE"/>
    <w:rsid w:val="00F06EBE"/>
    <w:rsid w:val="00F10B84"/>
    <w:rsid w:val="00F115D8"/>
    <w:rsid w:val="00F1215A"/>
    <w:rsid w:val="00F13239"/>
    <w:rsid w:val="00F1542A"/>
    <w:rsid w:val="00F2048F"/>
    <w:rsid w:val="00F20F96"/>
    <w:rsid w:val="00F23D40"/>
    <w:rsid w:val="00F23F20"/>
    <w:rsid w:val="00F2545B"/>
    <w:rsid w:val="00F30237"/>
    <w:rsid w:val="00F34562"/>
    <w:rsid w:val="00F374E5"/>
    <w:rsid w:val="00F375D4"/>
    <w:rsid w:val="00F40CD7"/>
    <w:rsid w:val="00F42CFC"/>
    <w:rsid w:val="00F43661"/>
    <w:rsid w:val="00F4379B"/>
    <w:rsid w:val="00F453B8"/>
    <w:rsid w:val="00F4645E"/>
    <w:rsid w:val="00F46E83"/>
    <w:rsid w:val="00F533B6"/>
    <w:rsid w:val="00F54865"/>
    <w:rsid w:val="00F57F13"/>
    <w:rsid w:val="00F612F8"/>
    <w:rsid w:val="00F65401"/>
    <w:rsid w:val="00F67E9C"/>
    <w:rsid w:val="00F7098F"/>
    <w:rsid w:val="00F71153"/>
    <w:rsid w:val="00F72340"/>
    <w:rsid w:val="00F811D8"/>
    <w:rsid w:val="00F81FD7"/>
    <w:rsid w:val="00F862C5"/>
    <w:rsid w:val="00F91E8C"/>
    <w:rsid w:val="00F92BE6"/>
    <w:rsid w:val="00F94926"/>
    <w:rsid w:val="00F977CA"/>
    <w:rsid w:val="00FA148E"/>
    <w:rsid w:val="00FA1954"/>
    <w:rsid w:val="00FA2EA1"/>
    <w:rsid w:val="00FA3B91"/>
    <w:rsid w:val="00FA7C15"/>
    <w:rsid w:val="00FB00BB"/>
    <w:rsid w:val="00FB1822"/>
    <w:rsid w:val="00FB320E"/>
    <w:rsid w:val="00FB3326"/>
    <w:rsid w:val="00FC23E0"/>
    <w:rsid w:val="00FC5AB2"/>
    <w:rsid w:val="00FC5B58"/>
    <w:rsid w:val="00FD04D7"/>
    <w:rsid w:val="00FD21CB"/>
    <w:rsid w:val="00FD2C51"/>
    <w:rsid w:val="00FD2D4D"/>
    <w:rsid w:val="00FD3828"/>
    <w:rsid w:val="00FD75D8"/>
    <w:rsid w:val="00FD7F30"/>
    <w:rsid w:val="00FE0EFA"/>
    <w:rsid w:val="00FE37AB"/>
    <w:rsid w:val="00FE5516"/>
    <w:rsid w:val="00FE5C13"/>
    <w:rsid w:val="00FF1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9540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27F4"/>
    <w:pPr>
      <w:tabs>
        <w:tab w:val="left" w:pos="284"/>
        <w:tab w:val="left" w:pos="1701"/>
      </w:tabs>
      <w:spacing w:line="320" w:lineRule="exact"/>
    </w:pPr>
    <w:rPr>
      <w:rFonts w:ascii="Arial" w:hAnsi="Arial"/>
      <w:sz w:val="22"/>
      <w:szCs w:val="22"/>
      <w:lang w:val="nl-NL" w:eastAsia="nl-NL"/>
    </w:rPr>
  </w:style>
  <w:style w:type="paragraph" w:styleId="Heading1">
    <w:name w:val="heading 1"/>
    <w:basedOn w:val="Normal"/>
    <w:next w:val="Normal"/>
    <w:qFormat/>
    <w:rsid w:val="00C9175E"/>
    <w:pPr>
      <w:keepNext/>
      <w:numPr>
        <w:numId w:val="1"/>
      </w:numPr>
      <w:tabs>
        <w:tab w:val="clear" w:pos="284"/>
      </w:tabs>
      <w:outlineLvl w:val="0"/>
    </w:pPr>
    <w:rPr>
      <w:b/>
    </w:rPr>
  </w:style>
  <w:style w:type="paragraph" w:styleId="Heading2">
    <w:name w:val="heading 2"/>
    <w:basedOn w:val="Normal"/>
    <w:next w:val="Normal"/>
    <w:qFormat/>
    <w:rsid w:val="00C9175E"/>
    <w:pPr>
      <w:keepNext/>
      <w:numPr>
        <w:ilvl w:val="1"/>
        <w:numId w:val="1"/>
      </w:numPr>
      <w:tabs>
        <w:tab w:val="clear" w:pos="284"/>
      </w:tabs>
      <w:spacing w:before="120"/>
      <w:outlineLvl w:val="1"/>
    </w:pPr>
    <w:rPr>
      <w:rFonts w:cs="Arial"/>
      <w:b/>
      <w:bCs/>
      <w:iCs/>
      <w:szCs w:val="28"/>
    </w:rPr>
  </w:style>
  <w:style w:type="paragraph" w:styleId="Heading3">
    <w:name w:val="heading 3"/>
    <w:basedOn w:val="Normal"/>
    <w:next w:val="Normal"/>
    <w:qFormat/>
    <w:rsid w:val="00C9175E"/>
    <w:pPr>
      <w:keepNext/>
      <w:numPr>
        <w:ilvl w:val="2"/>
        <w:numId w:val="1"/>
      </w:numPr>
      <w:tabs>
        <w:tab w:val="clear" w:pos="284"/>
        <w:tab w:val="clear" w:pos="2268"/>
        <w:tab w:val="num" w:pos="1134"/>
      </w:tabs>
      <w:spacing w:before="240" w:after="60"/>
      <w:ind w:left="1134"/>
      <w:outlineLvl w:val="2"/>
    </w:pPr>
    <w:rPr>
      <w:rFonts w:cs="Arial"/>
      <w:b/>
      <w:bCs/>
      <w:szCs w:val="26"/>
    </w:rPr>
  </w:style>
  <w:style w:type="paragraph" w:styleId="Heading4">
    <w:name w:val="heading 4"/>
    <w:basedOn w:val="Normal"/>
    <w:next w:val="Normal"/>
    <w:qFormat/>
    <w:rsid w:val="00C9175E"/>
    <w:pPr>
      <w:keepNext/>
      <w:numPr>
        <w:ilvl w:val="3"/>
        <w:numId w:val="1"/>
      </w:numPr>
      <w:tabs>
        <w:tab w:val="clear" w:pos="284"/>
      </w:tabs>
      <w:spacing w:before="240" w:after="60"/>
      <w:outlineLvl w:val="3"/>
    </w:pPr>
    <w:rPr>
      <w:rFonts w:ascii="Times New Roman" w:hAnsi="Times New Roman"/>
      <w:b/>
      <w:bCs/>
      <w:sz w:val="28"/>
      <w:szCs w:val="28"/>
    </w:rPr>
  </w:style>
  <w:style w:type="paragraph" w:styleId="Heading5">
    <w:name w:val="heading 5"/>
    <w:basedOn w:val="Normal"/>
    <w:next w:val="Normal"/>
    <w:qFormat/>
    <w:rsid w:val="00C9175E"/>
    <w:pPr>
      <w:numPr>
        <w:ilvl w:val="4"/>
        <w:numId w:val="1"/>
      </w:numPr>
      <w:tabs>
        <w:tab w:val="clear" w:pos="284"/>
      </w:tabs>
      <w:spacing w:before="240" w:after="60"/>
      <w:outlineLvl w:val="4"/>
    </w:pPr>
    <w:rPr>
      <w:b/>
      <w:bCs/>
      <w:i/>
      <w:iCs/>
      <w:sz w:val="26"/>
      <w:szCs w:val="26"/>
    </w:rPr>
  </w:style>
  <w:style w:type="paragraph" w:styleId="Heading6">
    <w:name w:val="heading 6"/>
    <w:basedOn w:val="Normal"/>
    <w:next w:val="Normal"/>
    <w:qFormat/>
    <w:rsid w:val="00C9175E"/>
    <w:pPr>
      <w:numPr>
        <w:ilvl w:val="5"/>
        <w:numId w:val="1"/>
      </w:numPr>
      <w:tabs>
        <w:tab w:val="clear" w:pos="284"/>
      </w:tabs>
      <w:spacing w:before="240" w:after="60"/>
      <w:outlineLvl w:val="5"/>
    </w:pPr>
    <w:rPr>
      <w:rFonts w:ascii="Times New Roman" w:hAnsi="Times New Roman"/>
      <w:b/>
      <w:bCs/>
    </w:rPr>
  </w:style>
  <w:style w:type="paragraph" w:styleId="Heading7">
    <w:name w:val="heading 7"/>
    <w:basedOn w:val="Normal"/>
    <w:next w:val="Normal"/>
    <w:qFormat/>
    <w:rsid w:val="00C9175E"/>
    <w:pPr>
      <w:numPr>
        <w:ilvl w:val="6"/>
        <w:numId w:val="1"/>
      </w:numPr>
      <w:tabs>
        <w:tab w:val="clear" w:pos="284"/>
      </w:tabs>
      <w:spacing w:before="240" w:after="60"/>
      <w:outlineLvl w:val="6"/>
    </w:pPr>
    <w:rPr>
      <w:rFonts w:ascii="Times New Roman" w:hAnsi="Times New Roman"/>
      <w:sz w:val="24"/>
      <w:szCs w:val="24"/>
    </w:rPr>
  </w:style>
  <w:style w:type="paragraph" w:styleId="Heading8">
    <w:name w:val="heading 8"/>
    <w:basedOn w:val="Normal"/>
    <w:next w:val="Normal"/>
    <w:qFormat/>
    <w:rsid w:val="00C9175E"/>
    <w:pPr>
      <w:numPr>
        <w:ilvl w:val="7"/>
        <w:numId w:val="1"/>
      </w:numPr>
      <w:tabs>
        <w:tab w:val="clear" w:pos="284"/>
      </w:tabs>
      <w:spacing w:before="240" w:after="60"/>
      <w:outlineLvl w:val="7"/>
    </w:pPr>
    <w:rPr>
      <w:rFonts w:ascii="Times New Roman" w:hAnsi="Times New Roman"/>
      <w:i/>
      <w:iCs/>
      <w:sz w:val="24"/>
      <w:szCs w:val="24"/>
    </w:rPr>
  </w:style>
  <w:style w:type="paragraph" w:styleId="Heading9">
    <w:name w:val="heading 9"/>
    <w:basedOn w:val="Normal"/>
    <w:next w:val="Normal"/>
    <w:qFormat/>
    <w:rsid w:val="00C9175E"/>
    <w:pPr>
      <w:numPr>
        <w:ilvl w:val="8"/>
        <w:numId w:val="1"/>
      </w:numPr>
      <w:tabs>
        <w:tab w:val="clear" w:pos="284"/>
      </w:tabs>
      <w:spacing w:before="240" w:after="60"/>
      <w:outlineLvl w:val="8"/>
    </w:pPr>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rFonts w:ascii="Haarlemmer MT Medium OsF" w:hAnsi="Haarlemmer MT Medium OsF"/>
      <w:color w:val="auto"/>
      <w:u w:val="single"/>
    </w:rPr>
  </w:style>
  <w:style w:type="paragraph" w:styleId="Header">
    <w:name w:val="header"/>
    <w:basedOn w:val="Normal"/>
    <w:link w:val="HeaderChar"/>
    <w:pPr>
      <w:tabs>
        <w:tab w:val="center" w:pos="4536"/>
        <w:tab w:val="right" w:pos="9072"/>
      </w:tabs>
      <w:spacing w:line="280" w:lineRule="exact"/>
    </w:pPr>
    <w:rPr>
      <w:b/>
      <w:sz w:val="18"/>
    </w:rPr>
  </w:style>
  <w:style w:type="table" w:styleId="TableGrid">
    <w:name w:val="Table Grid"/>
    <w:basedOn w:val="TableNormal"/>
    <w:rsid w:val="002D68AC"/>
    <w:pPr>
      <w:tabs>
        <w:tab w:val="left" w:pos="284"/>
        <w:tab w:val="left" w:pos="1701"/>
      </w:tabs>
      <w:spacing w:line="32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semiHidden/>
    <w:rPr>
      <w:rFonts w:ascii="Haarlemmer MT Medium OsF" w:hAnsi="Haarlemmer MT Medium OsF"/>
      <w:vertAlign w:val="superscript"/>
    </w:rPr>
  </w:style>
  <w:style w:type="paragraph" w:styleId="Footer">
    <w:name w:val="footer"/>
    <w:basedOn w:val="Normal"/>
    <w:link w:val="FooterChar"/>
    <w:pPr>
      <w:tabs>
        <w:tab w:val="clear" w:pos="284"/>
        <w:tab w:val="clear" w:pos="1701"/>
        <w:tab w:val="center" w:pos="4536"/>
        <w:tab w:val="right" w:pos="9072"/>
      </w:tabs>
    </w:pPr>
  </w:style>
  <w:style w:type="paragraph" w:styleId="Title">
    <w:name w:val="Title"/>
    <w:basedOn w:val="Normal"/>
    <w:qFormat/>
    <w:pPr>
      <w:spacing w:after="120"/>
      <w:outlineLvl w:val="3"/>
    </w:pPr>
    <w:rPr>
      <w:rFonts w:cs="Arial"/>
      <w:b/>
      <w:bCs/>
      <w:kern w:val="28"/>
      <w:sz w:val="32"/>
      <w:szCs w:val="32"/>
    </w:rPr>
  </w:style>
  <w:style w:type="character" w:styleId="PageNumber">
    <w:name w:val="page number"/>
    <w:basedOn w:val="DefaultParagraphFont"/>
    <w:rPr>
      <w:rFonts w:ascii="Haarlemmer MT Medium OsF" w:hAnsi="Haarlemmer MT Medium OsF"/>
      <w:sz w:val="22"/>
    </w:rPr>
  </w:style>
  <w:style w:type="character" w:styleId="CommentReference">
    <w:name w:val="annotation reference"/>
    <w:basedOn w:val="DefaultParagraphFont"/>
    <w:uiPriority w:val="99"/>
    <w:semiHidden/>
    <w:rsid w:val="002D68AC"/>
    <w:rPr>
      <w:sz w:val="16"/>
      <w:szCs w:val="16"/>
    </w:rPr>
  </w:style>
  <w:style w:type="paragraph" w:styleId="CommentText">
    <w:name w:val="annotation text"/>
    <w:basedOn w:val="Normal"/>
    <w:link w:val="CommentTextChar"/>
    <w:uiPriority w:val="99"/>
    <w:rsid w:val="002D68AC"/>
    <w:rPr>
      <w:rFonts w:ascii="Haarlemmer MT Medium OsF" w:hAnsi="Haarlemmer MT Medium OsF"/>
      <w:sz w:val="20"/>
      <w:szCs w:val="20"/>
    </w:rPr>
  </w:style>
  <w:style w:type="paragraph" w:styleId="TOC1">
    <w:name w:val="toc 1"/>
    <w:basedOn w:val="Normal"/>
    <w:next w:val="Normal"/>
    <w:autoRedefine/>
    <w:uiPriority w:val="39"/>
    <w:rsid w:val="00257634"/>
    <w:pPr>
      <w:tabs>
        <w:tab w:val="clear" w:pos="284"/>
        <w:tab w:val="clear" w:pos="1701"/>
      </w:tabs>
    </w:pPr>
  </w:style>
  <w:style w:type="paragraph" w:styleId="TOC2">
    <w:name w:val="toc 2"/>
    <w:basedOn w:val="Normal"/>
    <w:next w:val="Normal"/>
    <w:autoRedefine/>
    <w:uiPriority w:val="39"/>
    <w:rsid w:val="00257634"/>
    <w:pPr>
      <w:tabs>
        <w:tab w:val="clear" w:pos="284"/>
        <w:tab w:val="clear" w:pos="1701"/>
      </w:tabs>
      <w:ind w:left="220"/>
    </w:pPr>
  </w:style>
  <w:style w:type="paragraph" w:styleId="TOC3">
    <w:name w:val="toc 3"/>
    <w:basedOn w:val="Normal"/>
    <w:next w:val="Normal"/>
    <w:autoRedefine/>
    <w:uiPriority w:val="39"/>
    <w:rsid w:val="00257634"/>
    <w:pPr>
      <w:tabs>
        <w:tab w:val="clear" w:pos="284"/>
        <w:tab w:val="clear" w:pos="1701"/>
      </w:tabs>
      <w:ind w:left="440"/>
    </w:pPr>
  </w:style>
  <w:style w:type="paragraph" w:styleId="BalloonText">
    <w:name w:val="Balloon Text"/>
    <w:basedOn w:val="Normal"/>
    <w:semiHidden/>
    <w:rsid w:val="00850C06"/>
    <w:rPr>
      <w:rFonts w:ascii="Tahoma" w:hAnsi="Tahoma" w:cs="Tahoma"/>
      <w:sz w:val="16"/>
      <w:szCs w:val="16"/>
    </w:rPr>
  </w:style>
  <w:style w:type="paragraph" w:styleId="CommentSubject">
    <w:name w:val="annotation subject"/>
    <w:basedOn w:val="CommentText"/>
    <w:next w:val="CommentText"/>
    <w:semiHidden/>
    <w:rsid w:val="00BF27F4"/>
    <w:rPr>
      <w:rFonts w:ascii="Arial" w:hAnsi="Arial"/>
      <w:b/>
      <w:bCs/>
    </w:rPr>
  </w:style>
  <w:style w:type="paragraph" w:styleId="ListParagraph">
    <w:name w:val="List Paragraph"/>
    <w:basedOn w:val="Normal"/>
    <w:uiPriority w:val="34"/>
    <w:qFormat/>
    <w:rsid w:val="00D2749A"/>
    <w:pPr>
      <w:tabs>
        <w:tab w:val="clear" w:pos="284"/>
        <w:tab w:val="clear" w:pos="1701"/>
      </w:tabs>
      <w:spacing w:line="240" w:lineRule="auto"/>
      <w:ind w:left="720"/>
      <w:contextualSpacing/>
    </w:pPr>
    <w:rPr>
      <w:rFonts w:ascii="Times New Roman" w:hAnsi="Times New Roman"/>
      <w:sz w:val="24"/>
      <w:szCs w:val="24"/>
    </w:rPr>
  </w:style>
  <w:style w:type="paragraph" w:styleId="Revision">
    <w:name w:val="Revision"/>
    <w:hidden/>
    <w:uiPriority w:val="99"/>
    <w:semiHidden/>
    <w:rsid w:val="00413A72"/>
    <w:rPr>
      <w:rFonts w:ascii="Arial" w:hAnsi="Arial"/>
      <w:sz w:val="22"/>
      <w:szCs w:val="22"/>
      <w:lang w:val="nl-NL" w:eastAsia="nl-NL"/>
    </w:rPr>
  </w:style>
  <w:style w:type="character" w:styleId="FollowedHyperlink">
    <w:name w:val="FollowedHyperlink"/>
    <w:basedOn w:val="DefaultParagraphFont"/>
    <w:rsid w:val="00DB74F7"/>
    <w:rPr>
      <w:color w:val="800080" w:themeColor="followedHyperlink"/>
      <w:u w:val="single"/>
    </w:rPr>
  </w:style>
  <w:style w:type="character" w:customStyle="1" w:styleId="apple-converted-space">
    <w:name w:val="apple-converted-space"/>
    <w:basedOn w:val="DefaultParagraphFont"/>
    <w:rsid w:val="000C7936"/>
  </w:style>
  <w:style w:type="paragraph" w:styleId="NoSpacing">
    <w:name w:val="No Spacing"/>
    <w:uiPriority w:val="68"/>
    <w:rsid w:val="00F06EBE"/>
    <w:pPr>
      <w:tabs>
        <w:tab w:val="left" w:pos="284"/>
        <w:tab w:val="left" w:pos="1701"/>
      </w:tabs>
    </w:pPr>
    <w:rPr>
      <w:rFonts w:ascii="Arial" w:hAnsi="Arial"/>
      <w:sz w:val="22"/>
      <w:szCs w:val="22"/>
      <w:lang w:val="nl-NL" w:eastAsia="nl-NL"/>
    </w:rPr>
  </w:style>
  <w:style w:type="character" w:customStyle="1" w:styleId="CommentTextChar">
    <w:name w:val="Comment Text Char"/>
    <w:basedOn w:val="DefaultParagraphFont"/>
    <w:link w:val="CommentText"/>
    <w:uiPriority w:val="99"/>
    <w:rsid w:val="009E49F8"/>
    <w:rPr>
      <w:rFonts w:ascii="Haarlemmer MT Medium OsF" w:hAnsi="Haarlemmer MT Medium OsF"/>
      <w:lang w:val="nl-NL" w:eastAsia="nl-NL"/>
    </w:rPr>
  </w:style>
  <w:style w:type="character" w:customStyle="1" w:styleId="HeaderChar">
    <w:name w:val="Header Char"/>
    <w:basedOn w:val="DefaultParagraphFont"/>
    <w:link w:val="Header"/>
    <w:rsid w:val="0049056E"/>
    <w:rPr>
      <w:rFonts w:ascii="Arial" w:hAnsi="Arial"/>
      <w:b/>
      <w:sz w:val="18"/>
      <w:szCs w:val="22"/>
      <w:lang w:val="nl-NL" w:eastAsia="nl-NL"/>
    </w:rPr>
  </w:style>
  <w:style w:type="character" w:customStyle="1" w:styleId="FooterChar">
    <w:name w:val="Footer Char"/>
    <w:basedOn w:val="DefaultParagraphFont"/>
    <w:link w:val="Footer"/>
    <w:rsid w:val="0049056E"/>
    <w:rPr>
      <w:rFonts w:ascii="Arial" w:hAnsi="Arial"/>
      <w:sz w:val="22"/>
      <w:szCs w:val="22"/>
      <w:lang w:val="nl-NL" w:eastAsia="nl-NL"/>
    </w:rPr>
  </w:style>
  <w:style w:type="character" w:styleId="PlaceholderText">
    <w:name w:val="Placeholder Text"/>
    <w:basedOn w:val="DefaultParagraphFont"/>
    <w:uiPriority w:val="67"/>
    <w:rsid w:val="00B81F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6765">
      <w:bodyDiv w:val="1"/>
      <w:marLeft w:val="0"/>
      <w:marRight w:val="0"/>
      <w:marTop w:val="0"/>
      <w:marBottom w:val="0"/>
      <w:divBdr>
        <w:top w:val="none" w:sz="0" w:space="0" w:color="auto"/>
        <w:left w:val="none" w:sz="0" w:space="0" w:color="auto"/>
        <w:bottom w:val="none" w:sz="0" w:space="0" w:color="auto"/>
        <w:right w:val="none" w:sz="0" w:space="0" w:color="auto"/>
      </w:divBdr>
    </w:div>
    <w:div w:id="371349442">
      <w:bodyDiv w:val="1"/>
      <w:marLeft w:val="0"/>
      <w:marRight w:val="0"/>
      <w:marTop w:val="0"/>
      <w:marBottom w:val="0"/>
      <w:divBdr>
        <w:top w:val="none" w:sz="0" w:space="0" w:color="auto"/>
        <w:left w:val="none" w:sz="0" w:space="0" w:color="auto"/>
        <w:bottom w:val="none" w:sz="0" w:space="0" w:color="auto"/>
        <w:right w:val="none" w:sz="0" w:space="0" w:color="auto"/>
      </w:divBdr>
    </w:div>
    <w:div w:id="466318753">
      <w:bodyDiv w:val="1"/>
      <w:marLeft w:val="0"/>
      <w:marRight w:val="0"/>
      <w:marTop w:val="0"/>
      <w:marBottom w:val="0"/>
      <w:divBdr>
        <w:top w:val="none" w:sz="0" w:space="0" w:color="auto"/>
        <w:left w:val="none" w:sz="0" w:space="0" w:color="auto"/>
        <w:bottom w:val="none" w:sz="0" w:space="0" w:color="auto"/>
        <w:right w:val="none" w:sz="0" w:space="0" w:color="auto"/>
      </w:divBdr>
    </w:div>
    <w:div w:id="504050952">
      <w:bodyDiv w:val="1"/>
      <w:marLeft w:val="0"/>
      <w:marRight w:val="0"/>
      <w:marTop w:val="0"/>
      <w:marBottom w:val="0"/>
      <w:divBdr>
        <w:top w:val="none" w:sz="0" w:space="0" w:color="auto"/>
        <w:left w:val="none" w:sz="0" w:space="0" w:color="auto"/>
        <w:bottom w:val="none" w:sz="0" w:space="0" w:color="auto"/>
        <w:right w:val="none" w:sz="0" w:space="0" w:color="auto"/>
      </w:divBdr>
    </w:div>
    <w:div w:id="641736472">
      <w:bodyDiv w:val="1"/>
      <w:marLeft w:val="0"/>
      <w:marRight w:val="0"/>
      <w:marTop w:val="0"/>
      <w:marBottom w:val="0"/>
      <w:divBdr>
        <w:top w:val="none" w:sz="0" w:space="0" w:color="auto"/>
        <w:left w:val="none" w:sz="0" w:space="0" w:color="auto"/>
        <w:bottom w:val="none" w:sz="0" w:space="0" w:color="auto"/>
        <w:right w:val="none" w:sz="0" w:space="0" w:color="auto"/>
      </w:divBdr>
    </w:div>
    <w:div w:id="661202761">
      <w:bodyDiv w:val="1"/>
      <w:marLeft w:val="0"/>
      <w:marRight w:val="0"/>
      <w:marTop w:val="0"/>
      <w:marBottom w:val="0"/>
      <w:divBdr>
        <w:top w:val="none" w:sz="0" w:space="0" w:color="auto"/>
        <w:left w:val="none" w:sz="0" w:space="0" w:color="auto"/>
        <w:bottom w:val="none" w:sz="0" w:space="0" w:color="auto"/>
        <w:right w:val="none" w:sz="0" w:space="0" w:color="auto"/>
      </w:divBdr>
      <w:divsChild>
        <w:div w:id="1511682974">
          <w:marLeft w:val="0"/>
          <w:marRight w:val="0"/>
          <w:marTop w:val="0"/>
          <w:marBottom w:val="0"/>
          <w:divBdr>
            <w:top w:val="none" w:sz="0" w:space="0" w:color="auto"/>
            <w:left w:val="none" w:sz="0" w:space="0" w:color="auto"/>
            <w:bottom w:val="none" w:sz="0" w:space="0" w:color="auto"/>
            <w:right w:val="none" w:sz="0" w:space="0" w:color="auto"/>
          </w:divBdr>
          <w:divsChild>
            <w:div w:id="623541663">
              <w:marLeft w:val="0"/>
              <w:marRight w:val="0"/>
              <w:marTop w:val="0"/>
              <w:marBottom w:val="0"/>
              <w:divBdr>
                <w:top w:val="none" w:sz="0" w:space="0" w:color="auto"/>
                <w:left w:val="none" w:sz="0" w:space="0" w:color="auto"/>
                <w:bottom w:val="none" w:sz="0" w:space="0" w:color="auto"/>
                <w:right w:val="none" w:sz="0" w:space="0" w:color="auto"/>
              </w:divBdr>
              <w:divsChild>
                <w:div w:id="3489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20690">
      <w:bodyDiv w:val="1"/>
      <w:marLeft w:val="0"/>
      <w:marRight w:val="0"/>
      <w:marTop w:val="0"/>
      <w:marBottom w:val="0"/>
      <w:divBdr>
        <w:top w:val="none" w:sz="0" w:space="0" w:color="auto"/>
        <w:left w:val="none" w:sz="0" w:space="0" w:color="auto"/>
        <w:bottom w:val="none" w:sz="0" w:space="0" w:color="auto"/>
        <w:right w:val="none" w:sz="0" w:space="0" w:color="auto"/>
      </w:divBdr>
    </w:div>
    <w:div w:id="831214880">
      <w:bodyDiv w:val="1"/>
      <w:marLeft w:val="0"/>
      <w:marRight w:val="0"/>
      <w:marTop w:val="0"/>
      <w:marBottom w:val="0"/>
      <w:divBdr>
        <w:top w:val="none" w:sz="0" w:space="0" w:color="auto"/>
        <w:left w:val="none" w:sz="0" w:space="0" w:color="auto"/>
        <w:bottom w:val="none" w:sz="0" w:space="0" w:color="auto"/>
        <w:right w:val="none" w:sz="0" w:space="0" w:color="auto"/>
      </w:divBdr>
    </w:div>
    <w:div w:id="1276215138">
      <w:bodyDiv w:val="1"/>
      <w:marLeft w:val="0"/>
      <w:marRight w:val="0"/>
      <w:marTop w:val="0"/>
      <w:marBottom w:val="0"/>
      <w:divBdr>
        <w:top w:val="none" w:sz="0" w:space="0" w:color="auto"/>
        <w:left w:val="none" w:sz="0" w:space="0" w:color="auto"/>
        <w:bottom w:val="none" w:sz="0" w:space="0" w:color="auto"/>
        <w:right w:val="none" w:sz="0" w:space="0" w:color="auto"/>
      </w:divBdr>
    </w:div>
    <w:div w:id="1632902950">
      <w:bodyDiv w:val="1"/>
      <w:marLeft w:val="0"/>
      <w:marRight w:val="0"/>
      <w:marTop w:val="0"/>
      <w:marBottom w:val="0"/>
      <w:divBdr>
        <w:top w:val="none" w:sz="0" w:space="0" w:color="auto"/>
        <w:left w:val="none" w:sz="0" w:space="0" w:color="auto"/>
        <w:bottom w:val="none" w:sz="0" w:space="0" w:color="auto"/>
        <w:right w:val="none" w:sz="0" w:space="0" w:color="auto"/>
      </w:divBdr>
    </w:div>
    <w:div w:id="1786851130">
      <w:bodyDiv w:val="1"/>
      <w:marLeft w:val="0"/>
      <w:marRight w:val="0"/>
      <w:marTop w:val="0"/>
      <w:marBottom w:val="0"/>
      <w:divBdr>
        <w:top w:val="none" w:sz="0" w:space="0" w:color="auto"/>
        <w:left w:val="none" w:sz="0" w:space="0" w:color="auto"/>
        <w:bottom w:val="none" w:sz="0" w:space="0" w:color="auto"/>
        <w:right w:val="none" w:sz="0" w:space="0" w:color="auto"/>
      </w:divBdr>
    </w:div>
    <w:div w:id="1950892203">
      <w:bodyDiv w:val="1"/>
      <w:marLeft w:val="0"/>
      <w:marRight w:val="0"/>
      <w:marTop w:val="0"/>
      <w:marBottom w:val="0"/>
      <w:divBdr>
        <w:top w:val="none" w:sz="0" w:space="0" w:color="auto"/>
        <w:left w:val="none" w:sz="0" w:space="0" w:color="auto"/>
        <w:bottom w:val="none" w:sz="0" w:space="0" w:color="auto"/>
        <w:right w:val="none" w:sz="0" w:space="0" w:color="auto"/>
      </w:divBdr>
    </w:div>
    <w:div w:id="2008048093">
      <w:bodyDiv w:val="1"/>
      <w:marLeft w:val="0"/>
      <w:marRight w:val="0"/>
      <w:marTop w:val="0"/>
      <w:marBottom w:val="0"/>
      <w:divBdr>
        <w:top w:val="none" w:sz="0" w:space="0" w:color="auto"/>
        <w:left w:val="none" w:sz="0" w:space="0" w:color="auto"/>
        <w:bottom w:val="none" w:sz="0" w:space="0" w:color="auto"/>
        <w:right w:val="none" w:sz="0" w:space="0" w:color="auto"/>
      </w:divBdr>
    </w:div>
    <w:div w:id="2088065368">
      <w:bodyDiv w:val="1"/>
      <w:marLeft w:val="0"/>
      <w:marRight w:val="0"/>
      <w:marTop w:val="0"/>
      <w:marBottom w:val="0"/>
      <w:divBdr>
        <w:top w:val="none" w:sz="0" w:space="0" w:color="auto"/>
        <w:left w:val="none" w:sz="0" w:space="0" w:color="auto"/>
        <w:bottom w:val="none" w:sz="0" w:space="0" w:color="auto"/>
        <w:right w:val="none" w:sz="0" w:space="0" w:color="auto"/>
      </w:divBdr>
    </w:div>
    <w:div w:id="2088843052">
      <w:bodyDiv w:val="1"/>
      <w:marLeft w:val="0"/>
      <w:marRight w:val="0"/>
      <w:marTop w:val="0"/>
      <w:marBottom w:val="0"/>
      <w:divBdr>
        <w:top w:val="none" w:sz="0" w:space="0" w:color="auto"/>
        <w:left w:val="none" w:sz="0" w:space="0" w:color="auto"/>
        <w:bottom w:val="none" w:sz="0" w:space="0" w:color="auto"/>
        <w:right w:val="none" w:sz="0" w:space="0" w:color="auto"/>
      </w:divBdr>
    </w:div>
    <w:div w:id="2089184551">
      <w:bodyDiv w:val="1"/>
      <w:marLeft w:val="0"/>
      <w:marRight w:val="0"/>
      <w:marTop w:val="0"/>
      <w:marBottom w:val="0"/>
      <w:divBdr>
        <w:top w:val="none" w:sz="0" w:space="0" w:color="auto"/>
        <w:left w:val="none" w:sz="0" w:space="0" w:color="auto"/>
        <w:bottom w:val="none" w:sz="0" w:space="0" w:color="auto"/>
        <w:right w:val="none" w:sz="0" w:space="0" w:color="auto"/>
      </w:divBdr>
    </w:div>
    <w:div w:id="2108694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footer" Target="foot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12B2-E728-4C53-898C-CB6DE8298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19</Pages>
  <Words>3085</Words>
  <Characters>17588</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use ‘Template Research Protocol’</vt:lpstr>
      <vt:lpstr>Instructions for use ‘Template Research Protocol’</vt:lpstr>
    </vt:vector>
  </TitlesOfParts>
  <Company>CCMO</Company>
  <LinksUpToDate>false</LinksUpToDate>
  <CharactersWithSpaces>20632</CharactersWithSpaces>
  <SharedDoc>false</SharedDoc>
  <HLinks>
    <vt:vector size="36" baseType="variant">
      <vt:variant>
        <vt:i4>6750258</vt:i4>
      </vt:variant>
      <vt:variant>
        <vt:i4>15</vt:i4>
      </vt:variant>
      <vt:variant>
        <vt:i4>0</vt:i4>
      </vt:variant>
      <vt:variant>
        <vt:i4>5</vt:i4>
      </vt:variant>
      <vt:variant>
        <vt:lpwstr>http://www.ccmo.nl/</vt:lpwstr>
      </vt:variant>
      <vt:variant>
        <vt:lpwstr/>
      </vt:variant>
      <vt:variant>
        <vt:i4>7864357</vt:i4>
      </vt:variant>
      <vt:variant>
        <vt:i4>12</vt:i4>
      </vt:variant>
      <vt:variant>
        <vt:i4>0</vt:i4>
      </vt:variant>
      <vt:variant>
        <vt:i4>5</vt:i4>
      </vt:variant>
      <vt:variant>
        <vt:lpwstr>http://www.fmwv.nl/</vt:lpwstr>
      </vt:variant>
      <vt:variant>
        <vt:lpwstr/>
      </vt:variant>
      <vt:variant>
        <vt:i4>6750258</vt:i4>
      </vt:variant>
      <vt:variant>
        <vt:i4>9</vt:i4>
      </vt:variant>
      <vt:variant>
        <vt:i4>0</vt:i4>
      </vt:variant>
      <vt:variant>
        <vt:i4>5</vt:i4>
      </vt:variant>
      <vt:variant>
        <vt:lpwstr>http://www.ccmo.nl/</vt:lpwstr>
      </vt:variant>
      <vt:variant>
        <vt:lpwstr/>
      </vt:variant>
      <vt:variant>
        <vt:i4>4194333</vt:i4>
      </vt:variant>
      <vt:variant>
        <vt:i4>6</vt:i4>
      </vt:variant>
      <vt:variant>
        <vt:i4>0</vt:i4>
      </vt:variant>
      <vt:variant>
        <vt:i4>5</vt:i4>
      </vt:variant>
      <vt:variant>
        <vt:lpwstr>http://www.emea.europa.eu/pdfs/human/ewp/587203en.pdf</vt:lpwstr>
      </vt:variant>
      <vt:variant>
        <vt:lpwstr/>
      </vt:variant>
      <vt:variant>
        <vt:i4>2752621</vt:i4>
      </vt:variant>
      <vt:variant>
        <vt:i4>3</vt:i4>
      </vt:variant>
      <vt:variant>
        <vt:i4>0</vt:i4>
      </vt:variant>
      <vt:variant>
        <vt:i4>5</vt:i4>
      </vt:variant>
      <vt:variant>
        <vt:lpwstr>https://toetsingonline.ccmo.nl/</vt:lpwstr>
      </vt:variant>
      <vt:variant>
        <vt:lpwstr/>
      </vt:variant>
      <vt:variant>
        <vt:i4>6750258</vt:i4>
      </vt:variant>
      <vt:variant>
        <vt:i4>0</vt:i4>
      </vt:variant>
      <vt:variant>
        <vt:i4>0</vt:i4>
      </vt:variant>
      <vt:variant>
        <vt:i4>5</vt:i4>
      </vt:variant>
      <vt:variant>
        <vt:lpwstr>http://www.ccmo.nl/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use ‘Template Research Protocol’</dc:title>
  <dc:subject/>
  <dc:creator>Carla Mellema</dc:creator>
  <cp:keywords/>
  <dc:description/>
  <cp:lastModifiedBy>Tolboom, Rob</cp:lastModifiedBy>
  <cp:revision>10</cp:revision>
  <cp:lastPrinted>2015-09-07T10:53:00Z</cp:lastPrinted>
  <dcterms:created xsi:type="dcterms:W3CDTF">2021-02-15T09:30:00Z</dcterms:created>
  <dcterms:modified xsi:type="dcterms:W3CDTF">2021-02-15T16:35:00Z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